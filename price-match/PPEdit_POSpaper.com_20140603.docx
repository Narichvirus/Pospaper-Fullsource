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56BDB7" w14:textId="2176AB9B" w:rsidR="008571F2" w:rsidRPr="008571F2" w:rsidRDefault="008571F2" w:rsidP="008571F2">
      <w:pPr>
        <w:pStyle w:val="Heading2"/>
        <w:shd w:val="clear" w:color="auto" w:fill="FFFFFF"/>
        <w:spacing w:before="0" w:beforeAutospacing="0" w:after="0" w:afterAutospacing="0" w:line="405" w:lineRule="atLeast"/>
        <w:textAlignment w:val="baseline"/>
        <w:rPr>
          <w:rFonts w:ascii="Arial" w:eastAsia="Times New Roman" w:hAnsi="Arial" w:cs="Arial"/>
          <w:color w:val="333333"/>
          <w:sz w:val="41"/>
          <w:szCs w:val="41"/>
        </w:rPr>
      </w:pPr>
      <w:commentRangeStart w:id="0"/>
      <w:r>
        <w:rPr>
          <w:rFonts w:ascii="Arial" w:eastAsia="Times New Roman" w:hAnsi="Arial" w:cs="Arial"/>
          <w:color w:val="333333"/>
          <w:sz w:val="41"/>
          <w:szCs w:val="41"/>
        </w:rPr>
        <w:t>Ordering Info</w:t>
      </w:r>
      <w:commentRangeEnd w:id="0"/>
      <w:r>
        <w:rPr>
          <w:rStyle w:val="CommentReference"/>
          <w:rFonts w:asciiTheme="minorHAnsi" w:hAnsiTheme="minorHAnsi"/>
          <w:b w:val="0"/>
          <w:bCs w:val="0"/>
        </w:rPr>
        <w:commentReference w:id="0"/>
      </w:r>
    </w:p>
    <w:p w14:paraId="42B8FF81" w14:textId="77777777" w:rsidR="008571F2" w:rsidRDefault="008571F2" w:rsidP="00A9359D">
      <w:pPr>
        <w:shd w:val="clear" w:color="auto" w:fill="FFFFFF"/>
        <w:spacing w:line="285" w:lineRule="atLeast"/>
        <w:jc w:val="center"/>
        <w:textAlignment w:val="baseline"/>
        <w:rPr>
          <w:rFonts w:ascii="Arial" w:eastAsia="Times New Roman" w:hAnsi="Arial" w:cs="Arial"/>
          <w:color w:val="676767"/>
          <w:sz w:val="18"/>
          <w:szCs w:val="18"/>
        </w:rPr>
      </w:pPr>
    </w:p>
    <w:p w14:paraId="4E2ED287" w14:textId="77777777" w:rsidR="008571F2" w:rsidRDefault="008571F2" w:rsidP="00A9359D">
      <w:pPr>
        <w:shd w:val="clear" w:color="auto" w:fill="FFFFFF"/>
        <w:spacing w:line="285" w:lineRule="atLeast"/>
        <w:jc w:val="center"/>
        <w:textAlignment w:val="baseline"/>
        <w:rPr>
          <w:rFonts w:ascii="Arial" w:eastAsia="Times New Roman" w:hAnsi="Arial" w:cs="Arial"/>
          <w:color w:val="676767"/>
          <w:sz w:val="18"/>
          <w:szCs w:val="18"/>
        </w:rPr>
      </w:pPr>
    </w:p>
    <w:p w14:paraId="68B34171" w14:textId="77777777" w:rsidR="00A9359D" w:rsidRPr="00A9359D" w:rsidRDefault="00A9359D" w:rsidP="00A9359D">
      <w:pPr>
        <w:shd w:val="clear" w:color="auto" w:fill="FFFFFF"/>
        <w:spacing w:line="285" w:lineRule="atLeast"/>
        <w:jc w:val="center"/>
        <w:textAlignment w:val="baseline"/>
        <w:rPr>
          <w:rFonts w:ascii="Arial" w:eastAsia="Times New Roman" w:hAnsi="Arial" w:cs="Arial"/>
          <w:color w:val="676767"/>
          <w:sz w:val="18"/>
          <w:szCs w:val="18"/>
        </w:rPr>
      </w:pPr>
      <w:r>
        <w:rPr>
          <w:rFonts w:ascii="Arial" w:eastAsia="Times New Roman" w:hAnsi="Arial" w:cs="Arial"/>
          <w:noProof/>
          <w:color w:val="421C55"/>
          <w:sz w:val="18"/>
          <w:szCs w:val="18"/>
          <w:bdr w:val="none" w:sz="0" w:space="0" w:color="auto" w:frame="1"/>
        </w:rPr>
        <w:drawing>
          <wp:inline distT="0" distB="0" distL="0" distR="0" wp14:anchorId="20524ED2" wp14:editId="10A68CA2">
            <wp:extent cx="863600" cy="1210945"/>
            <wp:effectExtent l="0" t="0" r="0" b="8255"/>
            <wp:docPr id="1" name="Picture 1" descr="http://lib.store.yahoo.net/lib/pospaper-store/TRUSTeCTV.gif">
              <a:hlinkClick xmlns:a="http://schemas.openxmlformats.org/drawingml/2006/main" r:id="rId7" tgtFrame="&quot;ne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lib.store.yahoo.net/lib/pospaper-store/TRUSTeCTV.gif">
                      <a:hlinkClick r:id="rId7" tgtFrame="&quot;new&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63600" cy="1210945"/>
                    </a:xfrm>
                    <a:prstGeom prst="rect">
                      <a:avLst/>
                    </a:prstGeom>
                    <a:noFill/>
                    <a:ln>
                      <a:noFill/>
                    </a:ln>
                  </pic:spPr>
                </pic:pic>
              </a:graphicData>
            </a:graphic>
          </wp:inline>
        </w:drawing>
      </w:r>
    </w:p>
    <w:p w14:paraId="3FE28044" w14:textId="77777777" w:rsidR="00A9359D" w:rsidRPr="00A9359D" w:rsidRDefault="00A9359D" w:rsidP="00A9359D">
      <w:pPr>
        <w:shd w:val="clear" w:color="auto" w:fill="FFFFFF"/>
        <w:spacing w:line="285" w:lineRule="atLeast"/>
        <w:textAlignment w:val="baseline"/>
        <w:rPr>
          <w:rFonts w:ascii="Arial" w:eastAsia="Times New Roman" w:hAnsi="Arial" w:cs="Arial"/>
          <w:color w:val="FF0000"/>
          <w:sz w:val="18"/>
          <w:szCs w:val="18"/>
          <w:bdr w:val="none" w:sz="0" w:space="0" w:color="auto" w:frame="1"/>
        </w:rPr>
      </w:pPr>
      <w:r w:rsidRPr="00A9359D">
        <w:rPr>
          <w:rFonts w:ascii="Arial" w:eastAsia="Times New Roman" w:hAnsi="Arial" w:cs="Arial"/>
          <w:color w:val="676767"/>
          <w:sz w:val="18"/>
          <w:szCs w:val="18"/>
        </w:rPr>
        <w:br/>
      </w:r>
      <w:r w:rsidRPr="00A9359D">
        <w:rPr>
          <w:rFonts w:ascii="Arial" w:eastAsia="Times New Roman" w:hAnsi="Arial" w:cs="Arial"/>
          <w:color w:val="676767"/>
          <w:sz w:val="18"/>
          <w:szCs w:val="18"/>
        </w:rPr>
        <w:br/>
      </w:r>
    </w:p>
    <w:p w14:paraId="6F5F7FFA" w14:textId="77777777" w:rsidR="00A9359D" w:rsidRPr="00A9359D" w:rsidRDefault="00A9359D" w:rsidP="00A9359D">
      <w:pPr>
        <w:shd w:val="clear" w:color="auto" w:fill="FFFFFF"/>
        <w:spacing w:line="405" w:lineRule="atLeast"/>
        <w:jc w:val="center"/>
        <w:textAlignment w:val="baseline"/>
        <w:outlineLvl w:val="1"/>
        <w:rPr>
          <w:rFonts w:ascii="Arial" w:eastAsia="Times New Roman" w:hAnsi="Arial" w:cs="Arial"/>
          <w:b/>
          <w:bCs/>
          <w:color w:val="333333"/>
          <w:sz w:val="32"/>
          <w:szCs w:val="32"/>
          <w:bdr w:val="none" w:sz="0" w:space="0" w:color="auto" w:frame="1"/>
        </w:rPr>
      </w:pPr>
      <w:r w:rsidRPr="00A9359D">
        <w:rPr>
          <w:rFonts w:ascii="Arial" w:eastAsia="Times New Roman" w:hAnsi="Arial" w:cs="Arial"/>
          <w:b/>
          <w:bCs/>
          <w:color w:val="333333"/>
          <w:sz w:val="32"/>
          <w:szCs w:val="32"/>
          <w:bdr w:val="none" w:sz="0" w:space="0" w:color="auto" w:frame="1"/>
        </w:rPr>
        <w:t xml:space="preserve">We </w:t>
      </w:r>
      <w:proofErr w:type="gramStart"/>
      <w:r w:rsidRPr="00A9359D">
        <w:rPr>
          <w:rFonts w:ascii="Arial" w:eastAsia="Times New Roman" w:hAnsi="Arial" w:cs="Arial"/>
          <w:b/>
          <w:bCs/>
          <w:color w:val="333333"/>
          <w:sz w:val="32"/>
          <w:szCs w:val="32"/>
          <w:bdr w:val="none" w:sz="0" w:space="0" w:color="auto" w:frame="1"/>
        </w:rPr>
        <w:t>now accept checks by phone</w:t>
      </w:r>
      <w:proofErr w:type="gramEnd"/>
      <w:r w:rsidRPr="00A9359D">
        <w:rPr>
          <w:rFonts w:ascii="Arial" w:eastAsia="Times New Roman" w:hAnsi="Arial" w:cs="Arial"/>
          <w:b/>
          <w:bCs/>
          <w:color w:val="333333"/>
          <w:sz w:val="32"/>
          <w:szCs w:val="32"/>
          <w:bdr w:val="none" w:sz="0" w:space="0" w:color="auto" w:frame="1"/>
        </w:rPr>
        <w:t xml:space="preserve">, </w:t>
      </w:r>
      <w:proofErr w:type="gramStart"/>
      <w:r w:rsidRPr="00A9359D">
        <w:rPr>
          <w:rFonts w:ascii="Arial" w:eastAsia="Times New Roman" w:hAnsi="Arial" w:cs="Arial"/>
          <w:b/>
          <w:bCs/>
          <w:color w:val="333333"/>
          <w:sz w:val="32"/>
          <w:szCs w:val="32"/>
          <w:bdr w:val="none" w:sz="0" w:space="0" w:color="auto" w:frame="1"/>
        </w:rPr>
        <w:t>please call 1.877.469.7655</w:t>
      </w:r>
      <w:proofErr w:type="gramEnd"/>
      <w:r w:rsidRPr="00A9359D">
        <w:rPr>
          <w:rFonts w:ascii="Arial" w:eastAsia="Times New Roman" w:hAnsi="Arial" w:cs="Arial"/>
          <w:b/>
          <w:bCs/>
          <w:color w:val="333333"/>
          <w:sz w:val="32"/>
          <w:szCs w:val="32"/>
          <w:bdr w:val="none" w:sz="0" w:space="0" w:color="auto" w:frame="1"/>
        </w:rPr>
        <w:t>!</w:t>
      </w:r>
    </w:p>
    <w:p w14:paraId="3DBD7A67" w14:textId="77777777" w:rsidR="00A9359D" w:rsidRPr="00A9359D" w:rsidRDefault="00A9359D" w:rsidP="00A9359D">
      <w:pPr>
        <w:shd w:val="clear" w:color="auto" w:fill="FFFFFF"/>
        <w:spacing w:line="405" w:lineRule="atLeast"/>
        <w:jc w:val="center"/>
        <w:textAlignment w:val="baseline"/>
        <w:outlineLvl w:val="1"/>
        <w:rPr>
          <w:rFonts w:ascii="Arial" w:eastAsia="Times New Roman" w:hAnsi="Arial" w:cs="Arial"/>
          <w:b/>
          <w:bCs/>
          <w:color w:val="333333"/>
          <w:sz w:val="41"/>
          <w:szCs w:val="41"/>
          <w:bdr w:val="none" w:sz="0" w:space="0" w:color="auto" w:frame="1"/>
        </w:rPr>
      </w:pPr>
    </w:p>
    <w:p w14:paraId="290DA081" w14:textId="77777777" w:rsidR="00A9359D" w:rsidRPr="00A9359D" w:rsidRDefault="00A9359D" w:rsidP="00A9359D">
      <w:pPr>
        <w:shd w:val="clear" w:color="auto" w:fill="FFFFFF"/>
        <w:spacing w:line="285" w:lineRule="atLeast"/>
        <w:jc w:val="center"/>
        <w:textAlignment w:val="baseline"/>
        <w:rPr>
          <w:rFonts w:ascii="Arial" w:eastAsia="Times New Roman" w:hAnsi="Arial" w:cs="Arial"/>
          <w:color w:val="676767"/>
          <w:sz w:val="18"/>
          <w:szCs w:val="18"/>
        </w:rPr>
      </w:pPr>
      <w:commentRangeStart w:id="1"/>
      <w:r w:rsidRPr="00A9359D">
        <w:rPr>
          <w:rFonts w:ascii="Arial" w:eastAsia="Times New Roman" w:hAnsi="Arial" w:cs="Arial"/>
          <w:b/>
          <w:bCs/>
          <w:color w:val="676767"/>
          <w:sz w:val="18"/>
          <w:szCs w:val="18"/>
          <w:bdr w:val="none" w:sz="0" w:space="0" w:color="auto" w:frame="1"/>
        </w:rPr>
        <w:t>Last updated: 05/06/2011:</w:t>
      </w:r>
      <w:commentRangeEnd w:id="1"/>
      <w:r>
        <w:rPr>
          <w:rStyle w:val="CommentReference"/>
        </w:rPr>
        <w:commentReference w:id="1"/>
      </w:r>
    </w:p>
    <w:p w14:paraId="0AD33B99" w14:textId="77777777" w:rsidR="00A9359D" w:rsidRPr="00A9359D" w:rsidRDefault="00A9359D" w:rsidP="00A9359D">
      <w:pPr>
        <w:shd w:val="clear" w:color="auto" w:fill="FFFFFF"/>
        <w:spacing w:line="285" w:lineRule="atLeast"/>
        <w:textAlignment w:val="baseline"/>
        <w:rPr>
          <w:rFonts w:ascii="Arial" w:eastAsia="Times New Roman" w:hAnsi="Arial" w:cs="Arial"/>
          <w:color w:val="676767"/>
          <w:sz w:val="18"/>
          <w:szCs w:val="18"/>
        </w:rPr>
      </w:pPr>
    </w:p>
    <w:p w14:paraId="2D136D6D" w14:textId="77777777" w:rsidR="00D868EE" w:rsidRDefault="00A9359D" w:rsidP="00A9359D">
      <w:pPr>
        <w:shd w:val="clear" w:color="auto" w:fill="FFFFFF"/>
        <w:spacing w:after="240" w:line="285" w:lineRule="atLeast"/>
        <w:textAlignment w:val="baseline"/>
        <w:rPr>
          <w:ins w:id="2" w:author="TRUSTe  " w:date="2014-06-04T22:00:00Z"/>
          <w:rFonts w:ascii="Arial" w:eastAsia="Times New Roman" w:hAnsi="Arial" w:cs="Arial"/>
          <w:color w:val="676767"/>
          <w:sz w:val="18"/>
          <w:szCs w:val="18"/>
        </w:rPr>
      </w:pPr>
      <w:r w:rsidRPr="00A9359D">
        <w:rPr>
          <w:rFonts w:ascii="Arial" w:eastAsia="Times New Roman" w:hAnsi="Arial" w:cs="Arial"/>
          <w:color w:val="676767"/>
          <w:sz w:val="18"/>
          <w:szCs w:val="18"/>
        </w:rPr>
        <w:t xml:space="preserve">POSPaper.com has been awarded </w:t>
      </w:r>
      <w:proofErr w:type="spellStart"/>
      <w:r w:rsidRPr="00A9359D">
        <w:rPr>
          <w:rFonts w:ascii="Arial" w:eastAsia="Times New Roman" w:hAnsi="Arial" w:cs="Arial"/>
          <w:color w:val="676767"/>
          <w:sz w:val="18"/>
          <w:szCs w:val="18"/>
        </w:rPr>
        <w:t>TRUSTe's</w:t>
      </w:r>
      <w:proofErr w:type="spellEnd"/>
      <w:r w:rsidRPr="00A9359D">
        <w:rPr>
          <w:rFonts w:ascii="Arial" w:eastAsia="Times New Roman" w:hAnsi="Arial" w:cs="Arial"/>
          <w:color w:val="676767"/>
          <w:sz w:val="18"/>
          <w:szCs w:val="18"/>
        </w:rPr>
        <w:t xml:space="preserve"> Privacy Seal signifying that </w:t>
      </w:r>
      <w:proofErr w:type="gramStart"/>
      <w:r w:rsidRPr="00A9359D">
        <w:rPr>
          <w:rFonts w:ascii="Arial" w:eastAsia="Times New Roman" w:hAnsi="Arial" w:cs="Arial"/>
          <w:color w:val="676767"/>
          <w:sz w:val="18"/>
          <w:szCs w:val="18"/>
        </w:rPr>
        <w:t>this privacy policy and practices have been reviewed by TRUSTe</w:t>
      </w:r>
      <w:proofErr w:type="gramEnd"/>
      <w:r w:rsidRPr="00A9359D">
        <w:rPr>
          <w:rFonts w:ascii="Arial" w:eastAsia="Times New Roman" w:hAnsi="Arial" w:cs="Arial"/>
          <w:color w:val="676767"/>
          <w:sz w:val="18"/>
          <w:szCs w:val="18"/>
        </w:rPr>
        <w:t xml:space="preserve"> for compliance with </w:t>
      </w:r>
      <w:commentRangeStart w:id="3"/>
      <w:r w:rsidRPr="00A9359D">
        <w:rPr>
          <w:rFonts w:ascii="Arial" w:eastAsia="Times New Roman" w:hAnsi="Arial" w:cs="Arial"/>
          <w:color w:val="676767"/>
          <w:sz w:val="18"/>
          <w:szCs w:val="18"/>
        </w:rPr>
        <w:fldChar w:fldCharType="begin"/>
      </w:r>
      <w:r w:rsidRPr="00A9359D">
        <w:rPr>
          <w:rFonts w:ascii="Arial" w:eastAsia="Times New Roman" w:hAnsi="Arial" w:cs="Arial"/>
          <w:color w:val="676767"/>
          <w:sz w:val="18"/>
          <w:szCs w:val="18"/>
        </w:rPr>
        <w:instrText xml:space="preserve"> HYPERLINK "http://www.truste.com/privacy_seals_and_services/consumer_privacy/privacy-programs-requirements.html" </w:instrText>
      </w:r>
      <w:r w:rsidRPr="00A9359D">
        <w:rPr>
          <w:rFonts w:ascii="Arial" w:eastAsia="Times New Roman" w:hAnsi="Arial" w:cs="Arial"/>
          <w:color w:val="676767"/>
          <w:sz w:val="18"/>
          <w:szCs w:val="18"/>
        </w:rPr>
        <w:fldChar w:fldCharType="separate"/>
      </w:r>
      <w:proofErr w:type="spellStart"/>
      <w:r w:rsidRPr="00A9359D">
        <w:rPr>
          <w:rFonts w:ascii="Arial" w:eastAsia="Times New Roman" w:hAnsi="Arial" w:cs="Arial"/>
          <w:color w:val="421C55"/>
          <w:sz w:val="18"/>
          <w:szCs w:val="18"/>
          <w:bdr w:val="none" w:sz="0" w:space="0" w:color="auto" w:frame="1"/>
        </w:rPr>
        <w:t>TRUSTe's</w:t>
      </w:r>
      <w:proofErr w:type="spellEnd"/>
      <w:r w:rsidRPr="00A9359D">
        <w:rPr>
          <w:rFonts w:ascii="Arial" w:eastAsia="Times New Roman" w:hAnsi="Arial" w:cs="Arial"/>
          <w:color w:val="421C55"/>
          <w:sz w:val="18"/>
          <w:szCs w:val="18"/>
          <w:bdr w:val="none" w:sz="0" w:space="0" w:color="auto" w:frame="1"/>
        </w:rPr>
        <w:t xml:space="preserve"> program requirements</w:t>
      </w:r>
      <w:r w:rsidRPr="00A9359D">
        <w:rPr>
          <w:rFonts w:ascii="Arial" w:eastAsia="Times New Roman" w:hAnsi="Arial" w:cs="Arial"/>
          <w:color w:val="676767"/>
          <w:sz w:val="18"/>
          <w:szCs w:val="18"/>
        </w:rPr>
        <w:fldChar w:fldCharType="end"/>
      </w:r>
      <w:commentRangeEnd w:id="3"/>
      <w:r>
        <w:rPr>
          <w:rStyle w:val="CommentReference"/>
        </w:rPr>
        <w:commentReference w:id="3"/>
      </w:r>
      <w:r w:rsidRPr="00A9359D">
        <w:rPr>
          <w:rFonts w:ascii="Arial" w:eastAsia="Times New Roman" w:hAnsi="Arial" w:cs="Arial"/>
          <w:color w:val="676767"/>
          <w:sz w:val="18"/>
          <w:szCs w:val="18"/>
        </w:rPr>
        <w:t> including transparency, accountability and choice regarding the collection and use of your personal information.</w:t>
      </w:r>
      <w:del w:id="4" w:author="TRUSTe  " w:date="2014-06-04T19:09:00Z">
        <w:r w:rsidRPr="00A9359D" w:rsidDel="00A9359D">
          <w:rPr>
            <w:rFonts w:ascii="Arial" w:eastAsia="Times New Roman" w:hAnsi="Arial" w:cs="Arial"/>
            <w:color w:val="676767"/>
            <w:sz w:val="18"/>
            <w:szCs w:val="18"/>
          </w:rPr>
          <w:delText>?</w:delText>
        </w:r>
      </w:del>
      <w:r w:rsidRPr="00A9359D">
        <w:rPr>
          <w:rFonts w:ascii="Arial" w:eastAsia="Times New Roman" w:hAnsi="Arial" w:cs="Arial"/>
          <w:color w:val="676767"/>
          <w:sz w:val="18"/>
          <w:szCs w:val="18"/>
        </w:rPr>
        <w:t xml:space="preserve"> The TRUSTe program covers the site www.pospaper.com.</w:t>
      </w:r>
      <w:del w:id="5" w:author="TRUSTe  " w:date="2014-06-04T19:09:00Z">
        <w:r w:rsidRPr="00A9359D" w:rsidDel="00A9359D">
          <w:rPr>
            <w:rFonts w:ascii="Arial" w:eastAsia="Times New Roman" w:hAnsi="Arial" w:cs="Arial"/>
            <w:color w:val="676767"/>
            <w:sz w:val="18"/>
            <w:szCs w:val="18"/>
          </w:rPr>
          <w:delText>??</w:delText>
        </w:r>
      </w:del>
      <w:r w:rsidRPr="00A9359D">
        <w:rPr>
          <w:rFonts w:ascii="Arial" w:eastAsia="Times New Roman" w:hAnsi="Arial" w:cs="Arial"/>
          <w:color w:val="676767"/>
          <w:sz w:val="18"/>
          <w:szCs w:val="18"/>
        </w:rPr>
        <w:t xml:space="preserve"> </w:t>
      </w:r>
      <w:proofErr w:type="spellStart"/>
      <w:r w:rsidRPr="00A9359D">
        <w:rPr>
          <w:rFonts w:ascii="Arial" w:eastAsia="Times New Roman" w:hAnsi="Arial" w:cs="Arial"/>
          <w:color w:val="676767"/>
          <w:sz w:val="18"/>
          <w:szCs w:val="18"/>
        </w:rPr>
        <w:t>TRUSTe's</w:t>
      </w:r>
      <w:proofErr w:type="spellEnd"/>
      <w:r w:rsidRPr="00A9359D">
        <w:rPr>
          <w:rFonts w:ascii="Arial" w:eastAsia="Times New Roman" w:hAnsi="Arial" w:cs="Arial"/>
          <w:color w:val="676767"/>
          <w:sz w:val="18"/>
          <w:szCs w:val="18"/>
        </w:rPr>
        <w:t xml:space="preserve"> mission, as an independent third party, is to accelerate online trust among consumers and organizations globally through its leading privacy </w:t>
      </w:r>
      <w:proofErr w:type="spellStart"/>
      <w:r w:rsidRPr="00A9359D">
        <w:rPr>
          <w:rFonts w:ascii="Arial" w:eastAsia="Times New Roman" w:hAnsi="Arial" w:cs="Arial"/>
          <w:color w:val="676767"/>
          <w:sz w:val="18"/>
          <w:szCs w:val="18"/>
        </w:rPr>
        <w:t>trustmark</w:t>
      </w:r>
      <w:proofErr w:type="spellEnd"/>
      <w:r w:rsidRPr="00A9359D">
        <w:rPr>
          <w:rFonts w:ascii="Arial" w:eastAsia="Times New Roman" w:hAnsi="Arial" w:cs="Arial"/>
          <w:color w:val="676767"/>
          <w:sz w:val="18"/>
          <w:szCs w:val="18"/>
        </w:rPr>
        <w:t xml:space="preserve"> and innovative trust solutions.</w:t>
      </w:r>
      <w:r w:rsidRPr="00A9359D">
        <w:rPr>
          <w:rFonts w:ascii="Arial" w:eastAsia="Times New Roman" w:hAnsi="Arial" w:cs="Arial"/>
          <w:color w:val="676767"/>
          <w:sz w:val="18"/>
          <w:szCs w:val="18"/>
        </w:rPr>
        <w:br/>
      </w:r>
      <w:r w:rsidRPr="00A9359D">
        <w:rPr>
          <w:rFonts w:ascii="Arial" w:eastAsia="Times New Roman" w:hAnsi="Arial" w:cs="Arial"/>
          <w:color w:val="676767"/>
          <w:sz w:val="18"/>
          <w:szCs w:val="18"/>
        </w:rPr>
        <w:br/>
        <w:t>If users have questions or concerns regarding our privacy policy or practices, please contact our customer service department at support@pospaper.com, 1.877.469.7655 or </w:t>
      </w:r>
      <w:r w:rsidRPr="00A9359D">
        <w:rPr>
          <w:rFonts w:ascii="Arial" w:eastAsia="Times New Roman" w:hAnsi="Arial" w:cs="Arial"/>
          <w:color w:val="676767"/>
          <w:sz w:val="18"/>
          <w:szCs w:val="18"/>
        </w:rPr>
        <w:br/>
      </w:r>
      <w:r w:rsidRPr="00A9359D">
        <w:rPr>
          <w:rFonts w:ascii="Arial" w:eastAsia="Times New Roman" w:hAnsi="Arial" w:cs="Arial"/>
          <w:color w:val="676767"/>
          <w:sz w:val="18"/>
          <w:szCs w:val="18"/>
        </w:rPr>
        <w:br/>
        <w:t>POSPaper.com</w:t>
      </w:r>
      <w:r w:rsidRPr="00A9359D">
        <w:rPr>
          <w:rFonts w:ascii="Arial" w:eastAsia="Times New Roman" w:hAnsi="Arial" w:cs="Arial"/>
          <w:color w:val="676767"/>
          <w:sz w:val="18"/>
          <w:szCs w:val="18"/>
        </w:rPr>
        <w:br/>
        <w:t>Customer Service Department</w:t>
      </w:r>
      <w:r w:rsidRPr="00A9359D">
        <w:rPr>
          <w:rFonts w:ascii="Arial" w:eastAsia="Times New Roman" w:hAnsi="Arial" w:cs="Arial"/>
          <w:color w:val="676767"/>
          <w:sz w:val="18"/>
          <w:szCs w:val="18"/>
        </w:rPr>
        <w:br/>
        <w:t>6740 Broadway Ave. Suite D</w:t>
      </w:r>
      <w:r w:rsidRPr="00A9359D">
        <w:rPr>
          <w:rFonts w:ascii="Arial" w:eastAsia="Times New Roman" w:hAnsi="Arial" w:cs="Arial"/>
          <w:color w:val="676767"/>
          <w:sz w:val="18"/>
          <w:szCs w:val="18"/>
        </w:rPr>
        <w:br/>
        <w:t>Jacksonville, FL 32254</w:t>
      </w:r>
      <w:r w:rsidRPr="00A9359D">
        <w:rPr>
          <w:rFonts w:ascii="Arial" w:eastAsia="Times New Roman" w:hAnsi="Arial" w:cs="Arial"/>
          <w:color w:val="676767"/>
          <w:sz w:val="18"/>
          <w:szCs w:val="18"/>
        </w:rPr>
        <w:br/>
        <w:t>1.877.469.7655</w:t>
      </w:r>
      <w:r w:rsidRPr="00A9359D">
        <w:rPr>
          <w:rFonts w:ascii="Arial" w:eastAsia="Times New Roman" w:hAnsi="Arial" w:cs="Arial"/>
          <w:color w:val="676767"/>
          <w:sz w:val="18"/>
          <w:szCs w:val="18"/>
        </w:rPr>
        <w:br/>
      </w:r>
      <w:r w:rsidRPr="00A9359D">
        <w:rPr>
          <w:rFonts w:ascii="Arial" w:eastAsia="Times New Roman" w:hAnsi="Arial" w:cs="Arial"/>
          <w:color w:val="676767"/>
          <w:sz w:val="18"/>
          <w:szCs w:val="18"/>
        </w:rPr>
        <w:br/>
        <w:t>If you are not satisfied with our response you can contact </w:t>
      </w:r>
      <w:commentRangeStart w:id="6"/>
      <w:r w:rsidRPr="00A9359D">
        <w:rPr>
          <w:rFonts w:ascii="Arial" w:eastAsia="Times New Roman" w:hAnsi="Arial" w:cs="Arial"/>
          <w:color w:val="676767"/>
          <w:sz w:val="18"/>
          <w:szCs w:val="18"/>
        </w:rPr>
        <w:fldChar w:fldCharType="begin"/>
      </w:r>
      <w:r w:rsidRPr="00A9359D">
        <w:rPr>
          <w:rFonts w:ascii="Arial" w:eastAsia="Times New Roman" w:hAnsi="Arial" w:cs="Arial"/>
          <w:color w:val="676767"/>
          <w:sz w:val="18"/>
          <w:szCs w:val="18"/>
        </w:rPr>
        <w:instrText xml:space="preserve"> HYPERLINK "http://watchdog.truste.com/pvr.php?page=complaint" </w:instrText>
      </w:r>
      <w:r w:rsidRPr="00A9359D">
        <w:rPr>
          <w:rFonts w:ascii="Arial" w:eastAsia="Times New Roman" w:hAnsi="Arial" w:cs="Arial"/>
          <w:color w:val="676767"/>
          <w:sz w:val="18"/>
          <w:szCs w:val="18"/>
        </w:rPr>
        <w:fldChar w:fldCharType="separate"/>
      </w:r>
      <w:r w:rsidRPr="00A9359D">
        <w:rPr>
          <w:rFonts w:ascii="Arial" w:eastAsia="Times New Roman" w:hAnsi="Arial" w:cs="Arial"/>
          <w:color w:val="421C55"/>
          <w:sz w:val="18"/>
          <w:szCs w:val="18"/>
          <w:bdr w:val="none" w:sz="0" w:space="0" w:color="auto" w:frame="1"/>
        </w:rPr>
        <w:t>TRUSTe here</w:t>
      </w:r>
      <w:r w:rsidRPr="00A9359D">
        <w:rPr>
          <w:rFonts w:ascii="Arial" w:eastAsia="Times New Roman" w:hAnsi="Arial" w:cs="Arial"/>
          <w:color w:val="676767"/>
          <w:sz w:val="18"/>
          <w:szCs w:val="18"/>
        </w:rPr>
        <w:fldChar w:fldCharType="end"/>
      </w:r>
      <w:r w:rsidRPr="00A9359D">
        <w:rPr>
          <w:rFonts w:ascii="Arial" w:eastAsia="Times New Roman" w:hAnsi="Arial" w:cs="Arial"/>
          <w:color w:val="676767"/>
          <w:sz w:val="18"/>
          <w:szCs w:val="18"/>
        </w:rPr>
        <w:t>.</w:t>
      </w:r>
      <w:commentRangeEnd w:id="6"/>
      <w:r>
        <w:rPr>
          <w:rStyle w:val="CommentReference"/>
        </w:rPr>
        <w:commentReference w:id="6"/>
      </w:r>
      <w:r w:rsidRPr="00A9359D">
        <w:rPr>
          <w:rFonts w:ascii="Arial" w:eastAsia="Times New Roman" w:hAnsi="Arial" w:cs="Arial"/>
          <w:color w:val="676767"/>
          <w:sz w:val="18"/>
          <w:szCs w:val="18"/>
        </w:rPr>
        <w:br/>
      </w:r>
      <w:r w:rsidRPr="00A9359D">
        <w:rPr>
          <w:rFonts w:ascii="Arial" w:eastAsia="Times New Roman" w:hAnsi="Arial" w:cs="Arial"/>
          <w:color w:val="676767"/>
          <w:sz w:val="18"/>
          <w:szCs w:val="18"/>
        </w:rPr>
        <w:br/>
      </w:r>
      <w:r w:rsidRPr="00A9359D">
        <w:rPr>
          <w:rFonts w:ascii="Arial" w:eastAsia="Times New Roman" w:hAnsi="Arial" w:cs="Arial"/>
          <w:color w:val="676767"/>
          <w:sz w:val="18"/>
          <w:szCs w:val="18"/>
        </w:rPr>
        <w:br/>
      </w:r>
      <w:bookmarkStart w:id="7" w:name="t"/>
      <w:bookmarkEnd w:id="7"/>
      <w:r w:rsidRPr="00A9359D">
        <w:rPr>
          <w:rFonts w:ascii="Arial" w:eastAsia="Times New Roman" w:hAnsi="Arial" w:cs="Arial"/>
          <w:b/>
          <w:bCs/>
          <w:color w:val="676767"/>
          <w:sz w:val="18"/>
          <w:szCs w:val="18"/>
          <w:bdr w:val="none" w:sz="0" w:space="0" w:color="auto" w:frame="1"/>
        </w:rPr>
        <w:t>Use of Personal Information</w:t>
      </w:r>
      <w:r w:rsidRPr="00A9359D">
        <w:rPr>
          <w:rFonts w:ascii="Arial" w:eastAsia="Times New Roman" w:hAnsi="Arial" w:cs="Arial"/>
          <w:color w:val="676767"/>
          <w:sz w:val="18"/>
          <w:szCs w:val="18"/>
        </w:rPr>
        <w:br/>
      </w:r>
      <w:commentRangeStart w:id="8"/>
      <w:r w:rsidRPr="00A9359D">
        <w:rPr>
          <w:rFonts w:ascii="Arial" w:eastAsia="Times New Roman" w:hAnsi="Arial" w:cs="Arial"/>
          <w:color w:val="676767"/>
          <w:sz w:val="18"/>
          <w:szCs w:val="18"/>
        </w:rPr>
        <w:t>Personal</w:t>
      </w:r>
      <w:del w:id="9" w:author="TRUSTe  " w:date="2014-06-04T19:13:00Z">
        <w:r w:rsidRPr="00A9359D" w:rsidDel="00A9359D">
          <w:rPr>
            <w:rFonts w:ascii="Arial" w:eastAsia="Times New Roman" w:hAnsi="Arial" w:cs="Arial"/>
            <w:color w:val="676767"/>
            <w:sz w:val="18"/>
            <w:szCs w:val="18"/>
          </w:rPr>
          <w:delText>ly Identifying</w:delText>
        </w:r>
      </w:del>
      <w:r w:rsidRPr="00A9359D">
        <w:rPr>
          <w:rFonts w:ascii="Arial" w:eastAsia="Times New Roman" w:hAnsi="Arial" w:cs="Arial"/>
          <w:color w:val="676767"/>
          <w:sz w:val="18"/>
          <w:szCs w:val="18"/>
        </w:rPr>
        <w:t xml:space="preserve"> information </w:t>
      </w:r>
      <w:commentRangeEnd w:id="8"/>
      <w:r>
        <w:rPr>
          <w:rStyle w:val="CommentReference"/>
        </w:rPr>
        <w:commentReference w:id="8"/>
      </w:r>
      <w:r w:rsidRPr="00A9359D">
        <w:rPr>
          <w:rFonts w:ascii="Arial" w:eastAsia="Times New Roman" w:hAnsi="Arial" w:cs="Arial"/>
          <w:color w:val="676767"/>
          <w:sz w:val="18"/>
          <w:szCs w:val="18"/>
        </w:rPr>
        <w:t xml:space="preserve">used for order processing (address, name, payment information, etc.) is stored by </w:t>
      </w:r>
      <w:proofErr w:type="spellStart"/>
      <w:r w:rsidRPr="00A9359D">
        <w:rPr>
          <w:rFonts w:ascii="Arial" w:eastAsia="Times New Roman" w:hAnsi="Arial" w:cs="Arial"/>
          <w:color w:val="676767"/>
          <w:sz w:val="18"/>
          <w:szCs w:val="18"/>
        </w:rPr>
        <w:t>POSPaper</w:t>
      </w:r>
      <w:proofErr w:type="spellEnd"/>
      <w:r w:rsidRPr="00A9359D">
        <w:rPr>
          <w:rFonts w:ascii="Arial" w:eastAsia="Times New Roman" w:hAnsi="Arial" w:cs="Arial"/>
          <w:color w:val="676767"/>
          <w:sz w:val="18"/>
          <w:szCs w:val="18"/>
        </w:rPr>
        <w:t xml:space="preserve"> and used for order processing only. We do not share this information with any third party that is not specifically mentioned in this section. </w:t>
      </w:r>
      <w:proofErr w:type="spellStart"/>
      <w:r w:rsidRPr="00A9359D">
        <w:rPr>
          <w:rFonts w:ascii="Arial" w:eastAsia="Times New Roman" w:hAnsi="Arial" w:cs="Arial"/>
          <w:color w:val="676767"/>
          <w:sz w:val="18"/>
          <w:szCs w:val="18"/>
        </w:rPr>
        <w:t>POSPaper</w:t>
      </w:r>
      <w:proofErr w:type="spellEnd"/>
      <w:r w:rsidRPr="00A9359D">
        <w:rPr>
          <w:rFonts w:ascii="Arial" w:eastAsia="Times New Roman" w:hAnsi="Arial" w:cs="Arial"/>
          <w:color w:val="676767"/>
          <w:sz w:val="18"/>
          <w:szCs w:val="18"/>
        </w:rPr>
        <w:t xml:space="preserve"> does not link your personal information with aggregate info (non-personally identifying information used to track and improve site performance). </w:t>
      </w:r>
      <w:r w:rsidRPr="00A9359D">
        <w:rPr>
          <w:rFonts w:ascii="Arial" w:eastAsia="Times New Roman" w:hAnsi="Arial" w:cs="Arial"/>
          <w:color w:val="676767"/>
          <w:sz w:val="18"/>
          <w:szCs w:val="18"/>
        </w:rPr>
        <w:br/>
      </w:r>
      <w:r w:rsidRPr="00A9359D">
        <w:rPr>
          <w:rFonts w:ascii="Arial" w:eastAsia="Times New Roman" w:hAnsi="Arial" w:cs="Arial"/>
          <w:color w:val="676767"/>
          <w:sz w:val="18"/>
          <w:szCs w:val="18"/>
        </w:rPr>
        <w:br/>
      </w:r>
      <w:r w:rsidRPr="00A9359D">
        <w:rPr>
          <w:rFonts w:ascii="Arial" w:eastAsia="Times New Roman" w:hAnsi="Arial" w:cs="Arial"/>
          <w:i/>
          <w:iCs/>
          <w:color w:val="676767"/>
          <w:sz w:val="18"/>
          <w:szCs w:val="18"/>
          <w:bdr w:val="none" w:sz="0" w:space="0" w:color="auto" w:frame="1"/>
        </w:rPr>
        <w:lastRenderedPageBreak/>
        <w:t>Cookies:</w:t>
      </w:r>
      <w:r w:rsidRPr="00A9359D">
        <w:rPr>
          <w:rFonts w:ascii="Arial" w:eastAsia="Times New Roman" w:hAnsi="Arial" w:cs="Arial"/>
          <w:color w:val="676767"/>
          <w:sz w:val="18"/>
          <w:szCs w:val="18"/>
        </w:rPr>
        <w:br/>
        <w:t>We only permit Yahoo! Store cookies to be served on our website to facilitate the ordering process. A cookie is a piece of data stored on the user's computer tied to information about the user. There is both session ID and persistent cookies. For the session ID cookie, once users close the browser, the cookie simply terminates. A persistent cookie is a small text file stored on the user's hard drive for an extended period of time. Persistent cookies can be removed by following Internet browser help file directions. If users reject the cookie, they may still use our site. The only drawback to this is that the user may not be able to finish the checkout process. These cookies in some instances are linked to personal information as needed by Yahoo! Store to process your order. </w:t>
      </w:r>
      <w:r w:rsidRPr="00A9359D">
        <w:rPr>
          <w:rFonts w:ascii="Arial" w:eastAsia="Times New Roman" w:hAnsi="Arial" w:cs="Arial"/>
          <w:color w:val="676767"/>
          <w:sz w:val="18"/>
          <w:szCs w:val="18"/>
        </w:rPr>
        <w:br/>
      </w:r>
      <w:r w:rsidRPr="00A9359D">
        <w:rPr>
          <w:rFonts w:ascii="Arial" w:eastAsia="Times New Roman" w:hAnsi="Arial" w:cs="Arial"/>
          <w:color w:val="676767"/>
          <w:sz w:val="18"/>
          <w:szCs w:val="18"/>
        </w:rPr>
        <w:br/>
      </w:r>
      <w:proofErr w:type="gramStart"/>
      <w:r w:rsidRPr="00A9359D">
        <w:rPr>
          <w:rFonts w:ascii="Arial" w:eastAsia="Times New Roman" w:hAnsi="Arial" w:cs="Arial"/>
          <w:i/>
          <w:iCs/>
          <w:color w:val="676767"/>
          <w:sz w:val="18"/>
          <w:szCs w:val="18"/>
          <w:bdr w:val="none" w:sz="0" w:space="0" w:color="auto" w:frame="1"/>
        </w:rPr>
        <w:t>This site is hosted by Yahoo</w:t>
      </w:r>
      <w:proofErr w:type="gramEnd"/>
      <w:r w:rsidRPr="00A9359D">
        <w:rPr>
          <w:rFonts w:ascii="Arial" w:eastAsia="Times New Roman" w:hAnsi="Arial" w:cs="Arial"/>
          <w:i/>
          <w:iCs/>
          <w:color w:val="676767"/>
          <w:sz w:val="18"/>
          <w:szCs w:val="18"/>
          <w:bdr w:val="none" w:sz="0" w:space="0" w:color="auto" w:frame="1"/>
        </w:rPr>
        <w:t xml:space="preserve">! Store. Yahoo! </w:t>
      </w:r>
      <w:proofErr w:type="gramStart"/>
      <w:r w:rsidRPr="00A9359D">
        <w:rPr>
          <w:rFonts w:ascii="Arial" w:eastAsia="Times New Roman" w:hAnsi="Arial" w:cs="Arial"/>
          <w:i/>
          <w:iCs/>
          <w:color w:val="676767"/>
          <w:sz w:val="18"/>
          <w:szCs w:val="18"/>
          <w:bdr w:val="none" w:sz="0" w:space="0" w:color="auto" w:frame="1"/>
        </w:rPr>
        <w:t>hosts</w:t>
      </w:r>
      <w:proofErr w:type="gramEnd"/>
      <w:r w:rsidRPr="00A9359D">
        <w:rPr>
          <w:rFonts w:ascii="Arial" w:eastAsia="Times New Roman" w:hAnsi="Arial" w:cs="Arial"/>
          <w:i/>
          <w:iCs/>
          <w:color w:val="676767"/>
          <w:sz w:val="18"/>
          <w:szCs w:val="18"/>
          <w:bdr w:val="none" w:sz="0" w:space="0" w:color="auto" w:frame="1"/>
        </w:rPr>
        <w:t xml:space="preserve"> the store pages, ordering system, and order data. Yahoo! </w:t>
      </w:r>
      <w:proofErr w:type="gramStart"/>
      <w:r w:rsidRPr="00A9359D">
        <w:rPr>
          <w:rFonts w:ascii="Arial" w:eastAsia="Times New Roman" w:hAnsi="Arial" w:cs="Arial"/>
          <w:i/>
          <w:iCs/>
          <w:color w:val="676767"/>
          <w:sz w:val="18"/>
          <w:szCs w:val="18"/>
          <w:bdr w:val="none" w:sz="0" w:space="0" w:color="auto" w:frame="1"/>
        </w:rPr>
        <w:t>automatically</w:t>
      </w:r>
      <w:proofErr w:type="gramEnd"/>
      <w:r w:rsidRPr="00A9359D">
        <w:rPr>
          <w:rFonts w:ascii="Arial" w:eastAsia="Times New Roman" w:hAnsi="Arial" w:cs="Arial"/>
          <w:i/>
          <w:iCs/>
          <w:color w:val="676767"/>
          <w:sz w:val="18"/>
          <w:szCs w:val="18"/>
          <w:bdr w:val="none" w:sz="0" w:space="0" w:color="auto" w:frame="1"/>
        </w:rPr>
        <w:t xml:space="preserve"> collects order information but may only use this information in the aggregate. If you accessed this store through Yahoo! Shopping, Yahoo! </w:t>
      </w:r>
      <w:proofErr w:type="gramStart"/>
      <w:r w:rsidRPr="00A9359D">
        <w:rPr>
          <w:rFonts w:ascii="Arial" w:eastAsia="Times New Roman" w:hAnsi="Arial" w:cs="Arial"/>
          <w:i/>
          <w:iCs/>
          <w:color w:val="676767"/>
          <w:sz w:val="18"/>
          <w:szCs w:val="18"/>
          <w:bdr w:val="none" w:sz="0" w:space="0" w:color="auto" w:frame="1"/>
        </w:rPr>
        <w:t>also</w:t>
      </w:r>
      <w:proofErr w:type="gramEnd"/>
      <w:r w:rsidRPr="00A9359D">
        <w:rPr>
          <w:rFonts w:ascii="Arial" w:eastAsia="Times New Roman" w:hAnsi="Arial" w:cs="Arial"/>
          <w:i/>
          <w:iCs/>
          <w:color w:val="676767"/>
          <w:sz w:val="18"/>
          <w:szCs w:val="18"/>
          <w:bdr w:val="none" w:sz="0" w:space="0" w:color="auto" w:frame="1"/>
        </w:rPr>
        <w:t xml:space="preserve"> automatically collects information about your shopping experience. Please see the </w:t>
      </w:r>
      <w:hyperlink r:id="rId9" w:history="1">
        <w:r w:rsidRPr="00A9359D">
          <w:rPr>
            <w:rFonts w:ascii="Arial" w:eastAsia="Times New Roman" w:hAnsi="Arial" w:cs="Arial"/>
            <w:i/>
            <w:iCs/>
            <w:color w:val="421C55"/>
            <w:sz w:val="18"/>
            <w:szCs w:val="18"/>
            <w:bdr w:val="none" w:sz="0" w:space="0" w:color="auto" w:frame="1"/>
          </w:rPr>
          <w:t>Yahoo! Privacy Policy</w:t>
        </w:r>
      </w:hyperlink>
      <w:r w:rsidRPr="00A9359D">
        <w:rPr>
          <w:rFonts w:ascii="Arial" w:eastAsia="Times New Roman" w:hAnsi="Arial" w:cs="Arial"/>
          <w:i/>
          <w:iCs/>
          <w:color w:val="676767"/>
          <w:sz w:val="18"/>
          <w:szCs w:val="18"/>
          <w:bdr w:val="none" w:sz="0" w:space="0" w:color="auto" w:frame="1"/>
        </w:rPr>
        <w:t xml:space="preserve"> for more information about how Yahoo! </w:t>
      </w:r>
      <w:proofErr w:type="gramStart"/>
      <w:r w:rsidRPr="00A9359D">
        <w:rPr>
          <w:rFonts w:ascii="Arial" w:eastAsia="Times New Roman" w:hAnsi="Arial" w:cs="Arial"/>
          <w:i/>
          <w:iCs/>
          <w:color w:val="676767"/>
          <w:sz w:val="18"/>
          <w:szCs w:val="18"/>
          <w:bdr w:val="none" w:sz="0" w:space="0" w:color="auto" w:frame="1"/>
        </w:rPr>
        <w:t>uses</w:t>
      </w:r>
      <w:proofErr w:type="gramEnd"/>
      <w:r w:rsidRPr="00A9359D">
        <w:rPr>
          <w:rFonts w:ascii="Arial" w:eastAsia="Times New Roman" w:hAnsi="Arial" w:cs="Arial"/>
          <w:i/>
          <w:iCs/>
          <w:color w:val="676767"/>
          <w:sz w:val="18"/>
          <w:szCs w:val="18"/>
          <w:bdr w:val="none" w:sz="0" w:space="0" w:color="auto" w:frame="1"/>
        </w:rPr>
        <w:t xml:space="preserve"> this information.</w:t>
      </w:r>
      <w:r w:rsidRPr="00A9359D">
        <w:rPr>
          <w:rFonts w:ascii="Arial" w:eastAsia="Times New Roman" w:hAnsi="Arial" w:cs="Arial"/>
          <w:color w:val="676767"/>
          <w:sz w:val="18"/>
          <w:szCs w:val="18"/>
        </w:rPr>
        <w:br/>
      </w:r>
      <w:r w:rsidRPr="00A9359D">
        <w:rPr>
          <w:rFonts w:ascii="Arial" w:eastAsia="Times New Roman" w:hAnsi="Arial" w:cs="Arial"/>
          <w:color w:val="676767"/>
          <w:sz w:val="18"/>
          <w:szCs w:val="18"/>
        </w:rPr>
        <w:br/>
      </w:r>
      <w:r w:rsidRPr="00A9359D">
        <w:rPr>
          <w:rFonts w:ascii="Arial" w:eastAsia="Times New Roman" w:hAnsi="Arial" w:cs="Arial"/>
          <w:i/>
          <w:iCs/>
          <w:color w:val="676767"/>
          <w:sz w:val="18"/>
          <w:szCs w:val="18"/>
          <w:bdr w:val="none" w:sz="0" w:space="0" w:color="auto" w:frame="1"/>
        </w:rPr>
        <w:t>Third-Party Web Beacons:</w:t>
      </w:r>
      <w:r w:rsidRPr="00A9359D">
        <w:rPr>
          <w:rFonts w:ascii="Arial" w:eastAsia="Times New Roman" w:hAnsi="Arial" w:cs="Arial"/>
          <w:color w:val="676767"/>
          <w:sz w:val="18"/>
          <w:szCs w:val="18"/>
        </w:rPr>
        <w:t xml:space="preserve"> We use third-party web beacons from Yahoo! </w:t>
      </w:r>
      <w:proofErr w:type="gramStart"/>
      <w:r w:rsidRPr="00A9359D">
        <w:rPr>
          <w:rFonts w:ascii="Arial" w:eastAsia="Times New Roman" w:hAnsi="Arial" w:cs="Arial"/>
          <w:color w:val="676767"/>
          <w:sz w:val="18"/>
          <w:szCs w:val="18"/>
        </w:rPr>
        <w:t>to</w:t>
      </w:r>
      <w:proofErr w:type="gramEnd"/>
      <w:r w:rsidRPr="00A9359D">
        <w:rPr>
          <w:rFonts w:ascii="Arial" w:eastAsia="Times New Roman" w:hAnsi="Arial" w:cs="Arial"/>
          <w:color w:val="676767"/>
          <w:sz w:val="18"/>
          <w:szCs w:val="18"/>
        </w:rPr>
        <w:t xml:space="preserve"> help analyze where visitors go and what they do while visiting our website. Yahoo! </w:t>
      </w:r>
      <w:proofErr w:type="gramStart"/>
      <w:r w:rsidRPr="00A9359D">
        <w:rPr>
          <w:rFonts w:ascii="Arial" w:eastAsia="Times New Roman" w:hAnsi="Arial" w:cs="Arial"/>
          <w:color w:val="676767"/>
          <w:sz w:val="18"/>
          <w:szCs w:val="18"/>
        </w:rPr>
        <w:t>may</w:t>
      </w:r>
      <w:proofErr w:type="gramEnd"/>
      <w:r w:rsidRPr="00A9359D">
        <w:rPr>
          <w:rFonts w:ascii="Arial" w:eastAsia="Times New Roman" w:hAnsi="Arial" w:cs="Arial"/>
          <w:color w:val="676767"/>
          <w:sz w:val="18"/>
          <w:szCs w:val="18"/>
        </w:rPr>
        <w:t xml:space="preserve"> also use anonymous information about your visits to this and other websites in order to improve its products and services and provide advertisements about goods and services of interest to you. If you would like more information about this practice and to know your choices about not having this information used by Yahoo</w:t>
      </w:r>
      <w:proofErr w:type="gramStart"/>
      <w:r w:rsidRPr="00A9359D">
        <w:rPr>
          <w:rFonts w:ascii="Arial" w:eastAsia="Times New Roman" w:hAnsi="Arial" w:cs="Arial"/>
          <w:color w:val="676767"/>
          <w:sz w:val="18"/>
          <w:szCs w:val="18"/>
        </w:rPr>
        <w:t>!,</w:t>
      </w:r>
      <w:proofErr w:type="gramEnd"/>
      <w:r w:rsidRPr="00A9359D">
        <w:rPr>
          <w:rFonts w:ascii="Arial" w:eastAsia="Times New Roman" w:hAnsi="Arial" w:cs="Arial"/>
          <w:color w:val="676767"/>
          <w:sz w:val="18"/>
          <w:szCs w:val="18"/>
        </w:rPr>
        <w:t> </w:t>
      </w:r>
      <w:hyperlink r:id="rId10" w:history="1">
        <w:r w:rsidRPr="00A9359D">
          <w:rPr>
            <w:rFonts w:ascii="Arial" w:eastAsia="Times New Roman" w:hAnsi="Arial" w:cs="Arial"/>
            <w:color w:val="421C55"/>
            <w:sz w:val="18"/>
            <w:szCs w:val="18"/>
            <w:bdr w:val="none" w:sz="0" w:space="0" w:color="auto" w:frame="1"/>
          </w:rPr>
          <w:t>click here</w:t>
        </w:r>
      </w:hyperlink>
      <w:r w:rsidRPr="00A9359D">
        <w:rPr>
          <w:rFonts w:ascii="Arial" w:eastAsia="Times New Roman" w:hAnsi="Arial" w:cs="Arial"/>
          <w:color w:val="676767"/>
          <w:sz w:val="18"/>
          <w:szCs w:val="18"/>
        </w:rPr>
        <w:t>. </w:t>
      </w:r>
      <w:r w:rsidRPr="00A9359D">
        <w:rPr>
          <w:rFonts w:ascii="Arial" w:eastAsia="Times New Roman" w:hAnsi="Arial" w:cs="Arial"/>
          <w:color w:val="676767"/>
          <w:sz w:val="18"/>
          <w:szCs w:val="18"/>
        </w:rPr>
        <w:br/>
      </w:r>
    </w:p>
    <w:p w14:paraId="536EFBC7" w14:textId="41911048" w:rsidR="00D868EE" w:rsidRPr="00D868EE" w:rsidRDefault="00D868EE" w:rsidP="00D868EE">
      <w:pPr>
        <w:rPr>
          <w:ins w:id="10" w:author="TRUSTe  " w:date="2014-06-04T22:00:00Z"/>
          <w:rFonts w:ascii="Arial" w:eastAsia="Times New Roman" w:hAnsi="Arial" w:cs="Arial"/>
          <w:i/>
          <w:sz w:val="18"/>
          <w:szCs w:val="18"/>
        </w:rPr>
      </w:pPr>
      <w:ins w:id="11" w:author="TRUSTe  " w:date="2014-06-04T22:00:00Z">
        <w:r w:rsidRPr="00D868EE">
          <w:rPr>
            <w:rFonts w:ascii="Arial" w:eastAsia="Times New Roman" w:hAnsi="Arial" w:cs="Arial"/>
            <w:i/>
            <w:sz w:val="18"/>
            <w:szCs w:val="18"/>
          </w:rPr>
          <w:t>Behavioral Targeting / Re-Targeting</w:t>
        </w:r>
      </w:ins>
    </w:p>
    <w:p w14:paraId="63BDF55B" w14:textId="77777777" w:rsidR="00D868EE" w:rsidRPr="00D868EE" w:rsidRDefault="00D868EE" w:rsidP="00D868EE">
      <w:pPr>
        <w:keepNext/>
        <w:spacing w:before="100" w:beforeAutospacing="1" w:after="100" w:afterAutospacing="1"/>
        <w:outlineLvl w:val="0"/>
        <w:rPr>
          <w:ins w:id="12" w:author="TRUSTe  " w:date="2014-06-04T22:00:00Z"/>
          <w:rFonts w:ascii="Arial" w:hAnsi="Arial" w:cs="Arial"/>
          <w:bCs/>
          <w:kern w:val="32"/>
          <w:sz w:val="18"/>
          <w:szCs w:val="18"/>
        </w:rPr>
      </w:pPr>
      <w:bookmarkStart w:id="13" w:name="_Toc290309895"/>
      <w:ins w:id="14" w:author="TRUSTe  " w:date="2014-06-04T22:00:00Z">
        <w:r w:rsidRPr="00D868EE">
          <w:rPr>
            <w:rFonts w:ascii="Arial" w:hAnsi="Arial" w:cs="Arial"/>
            <w:bCs/>
            <w:kern w:val="32"/>
            <w:sz w:val="18"/>
            <w:szCs w:val="18"/>
          </w:rPr>
          <w:t xml:space="preserve">We partner with a third party ad network to either display advertising on our Web site or to manage our advertising on other sites.  Our ad network partner uses cookies and Web beacons to collect non-personally identifiable information about your activities on this and other Web sites to provide you targeted advertising based upon your interests.  If you wish to not have this information used for the purpose of serving you targeted ads, you may opt-out by clicking </w:t>
        </w:r>
        <w:commentRangeStart w:id="15"/>
        <w:r w:rsidRPr="00D868EE">
          <w:fldChar w:fldCharType="begin"/>
        </w:r>
        <w:r w:rsidRPr="00D868EE">
          <w:rPr>
            <w:rFonts w:ascii="Arial" w:hAnsi="Arial" w:cs="Arial"/>
            <w:sz w:val="18"/>
            <w:szCs w:val="18"/>
          </w:rPr>
          <w:instrText xml:space="preserve"> HYPERLINK "http://preferences.truste.com/" </w:instrText>
        </w:r>
        <w:r w:rsidRPr="00D868EE">
          <w:fldChar w:fldCharType="separate"/>
        </w:r>
        <w:proofErr w:type="spellStart"/>
        <w:proofErr w:type="gramStart"/>
        <w:r w:rsidRPr="00D868EE">
          <w:rPr>
            <w:rStyle w:val="Hyperlink"/>
            <w:rFonts w:ascii="Arial" w:hAnsi="Arial" w:cs="Arial"/>
            <w:bCs/>
            <w:kern w:val="32"/>
            <w:sz w:val="18"/>
            <w:szCs w:val="18"/>
          </w:rPr>
          <w:t>Here</w:t>
        </w:r>
        <w:proofErr w:type="gramEnd"/>
        <w:r w:rsidRPr="00D868EE">
          <w:rPr>
            <w:rStyle w:val="Hyperlink"/>
            <w:rFonts w:ascii="Arial" w:hAnsi="Arial" w:cs="Arial"/>
            <w:bCs/>
            <w:kern w:val="32"/>
            <w:sz w:val="18"/>
            <w:szCs w:val="18"/>
          </w:rPr>
          <w:fldChar w:fldCharType="end"/>
        </w:r>
        <w:r w:rsidRPr="00D868EE">
          <w:rPr>
            <w:rFonts w:ascii="Arial" w:hAnsi="Arial" w:cs="Arial"/>
            <w:bCs/>
            <w:kern w:val="32"/>
            <w:sz w:val="18"/>
            <w:szCs w:val="18"/>
          </w:rPr>
          <w:t>.</w:t>
        </w:r>
        <w:proofErr w:type="spellEnd"/>
        <w:r w:rsidRPr="00D868EE">
          <w:rPr>
            <w:rFonts w:ascii="Arial" w:hAnsi="Arial" w:cs="Arial"/>
            <w:bCs/>
            <w:kern w:val="32"/>
            <w:sz w:val="18"/>
            <w:szCs w:val="18"/>
          </w:rPr>
          <w:t xml:space="preserve">  </w:t>
        </w:r>
        <w:commentRangeEnd w:id="15"/>
        <w:r w:rsidRPr="00D868EE">
          <w:rPr>
            <w:rStyle w:val="CommentReference"/>
            <w:rFonts w:ascii="Arial" w:hAnsi="Arial" w:cs="Arial"/>
          </w:rPr>
          <w:commentReference w:id="15"/>
        </w:r>
        <w:r w:rsidRPr="00D868EE">
          <w:rPr>
            <w:rFonts w:ascii="Arial" w:hAnsi="Arial" w:cs="Arial"/>
            <w:bCs/>
            <w:kern w:val="32"/>
            <w:sz w:val="18"/>
            <w:szCs w:val="18"/>
          </w:rPr>
          <w:t>Please note this does not opt you out of being served advertising.  You will continue to receive generic ads.</w:t>
        </w:r>
        <w:bookmarkEnd w:id="13"/>
      </w:ins>
    </w:p>
    <w:p w14:paraId="2A7D4E7F" w14:textId="77777777" w:rsidR="00D868EE" w:rsidRDefault="00A9359D" w:rsidP="00A9359D">
      <w:pPr>
        <w:shd w:val="clear" w:color="auto" w:fill="FFFFFF"/>
        <w:spacing w:after="240" w:line="285" w:lineRule="atLeast"/>
        <w:textAlignment w:val="baseline"/>
        <w:rPr>
          <w:ins w:id="16" w:author="TRUSTe  " w:date="2014-06-04T22:02:00Z"/>
          <w:rFonts w:ascii="Arial" w:eastAsia="Times New Roman" w:hAnsi="Arial" w:cs="Arial"/>
          <w:color w:val="676767"/>
          <w:sz w:val="18"/>
          <w:szCs w:val="18"/>
        </w:rPr>
      </w:pPr>
      <w:r w:rsidRPr="00A9359D">
        <w:rPr>
          <w:rFonts w:ascii="Arial" w:eastAsia="Times New Roman" w:hAnsi="Arial" w:cs="Arial"/>
          <w:color w:val="676767"/>
          <w:sz w:val="18"/>
          <w:szCs w:val="18"/>
        </w:rPr>
        <w:br/>
      </w:r>
      <w:r w:rsidRPr="00A9359D">
        <w:rPr>
          <w:rFonts w:ascii="Arial" w:eastAsia="Times New Roman" w:hAnsi="Arial" w:cs="Arial"/>
          <w:i/>
          <w:iCs/>
          <w:color w:val="676767"/>
          <w:sz w:val="18"/>
          <w:szCs w:val="18"/>
          <w:bdr w:val="none" w:sz="0" w:space="0" w:color="auto" w:frame="1"/>
        </w:rPr>
        <w:t>Third Party Intermediaries:</w:t>
      </w:r>
      <w:r w:rsidRPr="00A9359D">
        <w:rPr>
          <w:rFonts w:ascii="Arial" w:eastAsia="Times New Roman" w:hAnsi="Arial" w:cs="Arial"/>
          <w:color w:val="676767"/>
          <w:sz w:val="18"/>
          <w:szCs w:val="18"/>
        </w:rPr>
        <w:br/>
        <w:t xml:space="preserve">We use an outside shipping company to ship orders. These companies do not retain, share or use </w:t>
      </w:r>
      <w:commentRangeStart w:id="17"/>
      <w:r w:rsidRPr="00A9359D">
        <w:rPr>
          <w:rFonts w:ascii="Arial" w:eastAsia="Times New Roman" w:hAnsi="Arial" w:cs="Arial"/>
          <w:color w:val="676767"/>
          <w:sz w:val="18"/>
          <w:szCs w:val="18"/>
        </w:rPr>
        <w:t>personal</w:t>
      </w:r>
      <w:del w:id="18" w:author="TRUSTe  " w:date="2014-06-04T19:10:00Z">
        <w:r w:rsidRPr="00A9359D" w:rsidDel="00A9359D">
          <w:rPr>
            <w:rFonts w:ascii="Arial" w:eastAsia="Times New Roman" w:hAnsi="Arial" w:cs="Arial"/>
            <w:color w:val="676767"/>
            <w:sz w:val="18"/>
            <w:szCs w:val="18"/>
          </w:rPr>
          <w:delText>ly identifiable</w:delText>
        </w:r>
      </w:del>
      <w:r w:rsidRPr="00A9359D">
        <w:rPr>
          <w:rFonts w:ascii="Arial" w:eastAsia="Times New Roman" w:hAnsi="Arial" w:cs="Arial"/>
          <w:color w:val="676767"/>
          <w:sz w:val="18"/>
          <w:szCs w:val="18"/>
        </w:rPr>
        <w:t xml:space="preserve"> information </w:t>
      </w:r>
      <w:commentRangeEnd w:id="17"/>
      <w:r>
        <w:rPr>
          <w:rStyle w:val="CommentReference"/>
        </w:rPr>
        <w:commentReference w:id="17"/>
      </w:r>
      <w:r w:rsidRPr="00A9359D">
        <w:rPr>
          <w:rFonts w:ascii="Arial" w:eastAsia="Times New Roman" w:hAnsi="Arial" w:cs="Arial"/>
          <w:color w:val="676767"/>
          <w:sz w:val="18"/>
          <w:szCs w:val="18"/>
        </w:rPr>
        <w:t>for any other purposes. </w:t>
      </w:r>
      <w:r w:rsidRPr="00A9359D">
        <w:rPr>
          <w:rFonts w:ascii="Arial" w:eastAsia="Times New Roman" w:hAnsi="Arial" w:cs="Arial"/>
          <w:color w:val="676767"/>
          <w:sz w:val="18"/>
          <w:szCs w:val="18"/>
        </w:rPr>
        <w:br/>
      </w:r>
      <w:r w:rsidRPr="00A9359D">
        <w:rPr>
          <w:rFonts w:ascii="Arial" w:eastAsia="Times New Roman" w:hAnsi="Arial" w:cs="Arial"/>
          <w:color w:val="676767"/>
          <w:sz w:val="18"/>
          <w:szCs w:val="18"/>
        </w:rPr>
        <w:br/>
      </w:r>
      <w:r w:rsidRPr="00A9359D">
        <w:rPr>
          <w:rFonts w:ascii="Arial" w:eastAsia="Times New Roman" w:hAnsi="Arial" w:cs="Arial"/>
          <w:i/>
          <w:iCs/>
          <w:color w:val="676767"/>
          <w:sz w:val="18"/>
          <w:szCs w:val="18"/>
          <w:bdr w:val="none" w:sz="0" w:space="0" w:color="auto" w:frame="1"/>
        </w:rPr>
        <w:t>Disclosure of Personal Information:</w:t>
      </w:r>
      <w:r w:rsidRPr="00A9359D">
        <w:rPr>
          <w:rFonts w:ascii="Arial" w:eastAsia="Times New Roman" w:hAnsi="Arial" w:cs="Arial"/>
          <w:color w:val="676767"/>
          <w:sz w:val="18"/>
          <w:szCs w:val="18"/>
        </w:rPr>
        <w:br/>
        <w:t>Though we make every effort to preserve user privacy, we may need to disclose personal information when required by law wherein we have a good-faith belief that such action is necessary to comply with an appropriate law enforcement investigation, current judicial proceeding, a court order or legal process served on our Web site, or as required by law. </w:t>
      </w:r>
    </w:p>
    <w:p w14:paraId="64A2220A" w14:textId="4ED8CAAD" w:rsidR="001B70C6" w:rsidRDefault="00406285" w:rsidP="00A9359D">
      <w:pPr>
        <w:shd w:val="clear" w:color="auto" w:fill="FFFFFF"/>
        <w:spacing w:after="240" w:line="285" w:lineRule="atLeast"/>
        <w:textAlignment w:val="baseline"/>
        <w:rPr>
          <w:rFonts w:ascii="Arial" w:eastAsia="Times New Roman" w:hAnsi="Arial" w:cs="Arial"/>
          <w:color w:val="676767"/>
          <w:sz w:val="18"/>
          <w:szCs w:val="18"/>
        </w:rPr>
      </w:pPr>
      <w:commentRangeStart w:id="19"/>
      <w:ins w:id="20" w:author="TRUSTe  " w:date="2014-06-05T00:06:00Z">
        <w:r w:rsidRPr="00D868EE">
          <w:rPr>
            <w:rFonts w:ascii="Arial" w:hAnsi="Arial" w:cs="Arial"/>
            <w:sz w:val="18"/>
            <w:szCs w:val="18"/>
          </w:rPr>
          <w:t>If</w:t>
        </w:r>
      </w:ins>
      <w:ins w:id="21" w:author="TRUSTe  " w:date="2014-06-04T22:02:00Z">
        <w:r w:rsidR="00D868EE" w:rsidRPr="00D868EE">
          <w:rPr>
            <w:rFonts w:ascii="Arial" w:hAnsi="Arial" w:cs="Arial"/>
            <w:sz w:val="18"/>
            <w:szCs w:val="18"/>
          </w:rPr>
          <w:t xml:space="preserve"> POSpaper.com is involved in a merger, acquisition, or sale of all or a portion of its assets, you will be notified via email and/or a prominent notice on our Web site of any change in ownership or uses of your personal information, as well as any choices you may have regarding your personal information</w:t>
        </w:r>
      </w:ins>
      <w:ins w:id="22" w:author="TRUSTe  " w:date="2014-06-04T22:03:00Z">
        <w:r w:rsidR="00D868EE">
          <w:rPr>
            <w:rFonts w:ascii="Arial" w:hAnsi="Arial" w:cs="Arial"/>
            <w:sz w:val="18"/>
            <w:szCs w:val="18"/>
          </w:rPr>
          <w:t>.</w:t>
        </w:r>
        <w:commentRangeEnd w:id="19"/>
        <w:r w:rsidR="00D868EE">
          <w:rPr>
            <w:rStyle w:val="CommentReference"/>
          </w:rPr>
          <w:commentReference w:id="19"/>
        </w:r>
      </w:ins>
      <w:r w:rsidR="00A9359D" w:rsidRPr="00A9359D">
        <w:rPr>
          <w:rFonts w:ascii="Arial" w:eastAsia="Times New Roman" w:hAnsi="Arial" w:cs="Arial"/>
          <w:color w:val="676767"/>
          <w:sz w:val="18"/>
          <w:szCs w:val="18"/>
        </w:rPr>
        <w:br/>
      </w:r>
      <w:r w:rsidR="00A9359D" w:rsidRPr="00A9359D">
        <w:rPr>
          <w:rFonts w:ascii="Arial" w:eastAsia="Times New Roman" w:hAnsi="Arial" w:cs="Arial"/>
          <w:color w:val="676767"/>
          <w:sz w:val="18"/>
          <w:szCs w:val="18"/>
        </w:rPr>
        <w:br/>
      </w:r>
      <w:r w:rsidR="00A9359D" w:rsidRPr="00A9359D">
        <w:rPr>
          <w:rFonts w:ascii="Arial" w:eastAsia="Times New Roman" w:hAnsi="Arial" w:cs="Arial"/>
          <w:i/>
          <w:iCs/>
          <w:color w:val="676767"/>
          <w:sz w:val="18"/>
          <w:szCs w:val="18"/>
          <w:bdr w:val="none" w:sz="0" w:space="0" w:color="auto" w:frame="1"/>
        </w:rPr>
        <w:t>Correcting/Updating Personal Information:</w:t>
      </w:r>
      <w:r w:rsidR="00A9359D" w:rsidRPr="00A9359D">
        <w:rPr>
          <w:rFonts w:ascii="Arial" w:eastAsia="Times New Roman" w:hAnsi="Arial" w:cs="Arial"/>
          <w:color w:val="676767"/>
          <w:sz w:val="18"/>
          <w:szCs w:val="18"/>
        </w:rPr>
        <w:br/>
        <w:t>If a user's personal</w:t>
      </w:r>
      <w:del w:id="24" w:author="TRUSTe  " w:date="2014-06-04T19:14:00Z">
        <w:r w:rsidR="00A9359D" w:rsidRPr="00A9359D" w:rsidDel="00A9359D">
          <w:rPr>
            <w:rFonts w:ascii="Arial" w:eastAsia="Times New Roman" w:hAnsi="Arial" w:cs="Arial"/>
            <w:color w:val="676767"/>
            <w:sz w:val="18"/>
            <w:szCs w:val="18"/>
          </w:rPr>
          <w:delText>ly identifiable</w:delText>
        </w:r>
      </w:del>
      <w:r w:rsidR="00A9359D" w:rsidRPr="00A9359D">
        <w:rPr>
          <w:rFonts w:ascii="Arial" w:eastAsia="Times New Roman" w:hAnsi="Arial" w:cs="Arial"/>
          <w:color w:val="676767"/>
          <w:sz w:val="18"/>
          <w:szCs w:val="18"/>
        </w:rPr>
        <w:t xml:space="preserve"> information changes (such as zip code, phone, email or postal address), or if a user no longer desires our service, we provide a way to correct, update</w:t>
      </w:r>
      <w:ins w:id="25" w:author="TRUSTe  " w:date="2014-06-04T19:14:00Z">
        <w:r w:rsidR="00A9359D">
          <w:rPr>
            <w:rFonts w:ascii="Arial" w:eastAsia="Times New Roman" w:hAnsi="Arial" w:cs="Arial"/>
            <w:color w:val="676767"/>
            <w:sz w:val="18"/>
            <w:szCs w:val="18"/>
          </w:rPr>
          <w:t xml:space="preserve"> </w:t>
        </w:r>
        <w:commentRangeStart w:id="26"/>
        <w:r w:rsidR="00A9359D">
          <w:rPr>
            <w:rFonts w:ascii="Arial" w:eastAsia="Times New Roman" w:hAnsi="Arial" w:cs="Arial"/>
            <w:color w:val="676767"/>
            <w:sz w:val="18"/>
            <w:szCs w:val="18"/>
          </w:rPr>
          <w:t>or delete/remove</w:t>
        </w:r>
      </w:ins>
      <w:r w:rsidR="00A9359D" w:rsidRPr="00A9359D">
        <w:rPr>
          <w:rFonts w:ascii="Arial" w:eastAsia="Times New Roman" w:hAnsi="Arial" w:cs="Arial"/>
          <w:color w:val="676767"/>
          <w:sz w:val="18"/>
          <w:szCs w:val="18"/>
        </w:rPr>
        <w:t xml:space="preserve"> </w:t>
      </w:r>
      <w:commentRangeEnd w:id="26"/>
      <w:r w:rsidR="00A93EC7">
        <w:rPr>
          <w:rStyle w:val="CommentReference"/>
        </w:rPr>
        <w:commentReference w:id="26"/>
      </w:r>
      <w:r w:rsidR="00A9359D" w:rsidRPr="00A9359D">
        <w:rPr>
          <w:rFonts w:ascii="Arial" w:eastAsia="Times New Roman" w:hAnsi="Arial" w:cs="Arial"/>
          <w:color w:val="676767"/>
          <w:sz w:val="18"/>
          <w:szCs w:val="18"/>
        </w:rPr>
        <w:t>personal</w:t>
      </w:r>
      <w:del w:id="27" w:author="TRUSTe  " w:date="2014-06-04T19:14:00Z">
        <w:r w:rsidR="00A9359D" w:rsidRPr="00A9359D" w:rsidDel="00A9359D">
          <w:rPr>
            <w:rFonts w:ascii="Arial" w:eastAsia="Times New Roman" w:hAnsi="Arial" w:cs="Arial"/>
            <w:color w:val="676767"/>
            <w:sz w:val="18"/>
            <w:szCs w:val="18"/>
          </w:rPr>
          <w:delText>ly identifiable</w:delText>
        </w:r>
      </w:del>
      <w:r w:rsidR="00A9359D" w:rsidRPr="00A9359D">
        <w:rPr>
          <w:rFonts w:ascii="Arial" w:eastAsia="Times New Roman" w:hAnsi="Arial" w:cs="Arial"/>
          <w:color w:val="676767"/>
          <w:sz w:val="18"/>
          <w:szCs w:val="18"/>
        </w:rPr>
        <w:t xml:space="preserve"> information by emailing our Customer Support at </w:t>
      </w:r>
      <w:hyperlink r:id="rId11" w:history="1">
        <w:r w:rsidR="00A9359D" w:rsidRPr="00A9359D">
          <w:rPr>
            <w:rFonts w:ascii="Arial" w:eastAsia="Times New Roman" w:hAnsi="Arial" w:cs="Arial"/>
            <w:color w:val="421C55"/>
            <w:sz w:val="18"/>
            <w:szCs w:val="18"/>
            <w:bdr w:val="none" w:sz="0" w:space="0" w:color="auto" w:frame="1"/>
          </w:rPr>
          <w:t>support@pospaper.com</w:t>
        </w:r>
      </w:hyperlink>
      <w:r w:rsidR="00A9359D" w:rsidRPr="00A9359D">
        <w:rPr>
          <w:rFonts w:ascii="Arial" w:eastAsia="Times New Roman" w:hAnsi="Arial" w:cs="Arial"/>
          <w:color w:val="676767"/>
          <w:sz w:val="18"/>
          <w:szCs w:val="18"/>
        </w:rPr>
        <w:t>. Or, contact us by telephone or postal mail at: </w:t>
      </w:r>
      <w:r w:rsidR="00A9359D" w:rsidRPr="00A9359D">
        <w:rPr>
          <w:rFonts w:ascii="Arial" w:eastAsia="Times New Roman" w:hAnsi="Arial" w:cs="Arial"/>
          <w:color w:val="676767"/>
          <w:sz w:val="18"/>
          <w:szCs w:val="18"/>
        </w:rPr>
        <w:br/>
      </w:r>
      <w:r w:rsidR="00A9359D" w:rsidRPr="00A9359D">
        <w:rPr>
          <w:rFonts w:ascii="Arial" w:eastAsia="Times New Roman" w:hAnsi="Arial" w:cs="Arial"/>
          <w:color w:val="676767"/>
          <w:sz w:val="18"/>
          <w:szCs w:val="18"/>
        </w:rPr>
        <w:br/>
        <w:t>POSPaper.com</w:t>
      </w:r>
      <w:r w:rsidR="00A9359D" w:rsidRPr="00A9359D">
        <w:rPr>
          <w:rFonts w:ascii="Arial" w:eastAsia="Times New Roman" w:hAnsi="Arial" w:cs="Arial"/>
          <w:color w:val="676767"/>
          <w:sz w:val="18"/>
          <w:szCs w:val="18"/>
        </w:rPr>
        <w:br/>
        <w:t>Customer Service Department</w:t>
      </w:r>
      <w:r w:rsidR="00A9359D" w:rsidRPr="00A9359D">
        <w:rPr>
          <w:rFonts w:ascii="Arial" w:eastAsia="Times New Roman" w:hAnsi="Arial" w:cs="Arial"/>
          <w:color w:val="676767"/>
          <w:sz w:val="18"/>
          <w:szCs w:val="18"/>
        </w:rPr>
        <w:br/>
        <w:t>6740 Broadway Ave. Suite D</w:t>
      </w:r>
      <w:r w:rsidR="00A9359D" w:rsidRPr="00A9359D">
        <w:rPr>
          <w:rFonts w:ascii="Arial" w:eastAsia="Times New Roman" w:hAnsi="Arial" w:cs="Arial"/>
          <w:color w:val="676767"/>
          <w:sz w:val="18"/>
          <w:szCs w:val="18"/>
        </w:rPr>
        <w:br/>
        <w:t>Jacksonville, FL 32254</w:t>
      </w:r>
      <w:r w:rsidR="00A9359D" w:rsidRPr="00A9359D">
        <w:rPr>
          <w:rFonts w:ascii="Arial" w:eastAsia="Times New Roman" w:hAnsi="Arial" w:cs="Arial"/>
          <w:color w:val="676767"/>
          <w:sz w:val="18"/>
          <w:szCs w:val="18"/>
        </w:rPr>
        <w:br/>
        <w:t>1.877.469.7655</w:t>
      </w:r>
      <w:r w:rsidR="00A9359D" w:rsidRPr="00A9359D">
        <w:rPr>
          <w:rFonts w:ascii="Arial" w:eastAsia="Times New Roman" w:hAnsi="Arial" w:cs="Arial"/>
          <w:color w:val="676767"/>
          <w:sz w:val="18"/>
          <w:szCs w:val="18"/>
        </w:rPr>
        <w:br/>
      </w:r>
      <w:r w:rsidR="00A9359D" w:rsidRPr="00A9359D">
        <w:rPr>
          <w:rFonts w:ascii="Arial" w:eastAsia="Times New Roman" w:hAnsi="Arial" w:cs="Arial"/>
          <w:color w:val="676767"/>
          <w:sz w:val="18"/>
          <w:szCs w:val="18"/>
        </w:rPr>
        <w:br/>
        <w:t>We will retain your information for as long as your account is active or as needed to provide you services.</w:t>
      </w:r>
      <w:del w:id="28" w:author="TRUSTe  " w:date="2014-06-04T19:15:00Z">
        <w:r w:rsidR="00A9359D" w:rsidRPr="00A9359D" w:rsidDel="001B70C6">
          <w:rPr>
            <w:rFonts w:ascii="Arial" w:eastAsia="Times New Roman" w:hAnsi="Arial" w:cs="Arial"/>
            <w:color w:val="676767"/>
            <w:sz w:val="18"/>
            <w:szCs w:val="18"/>
          </w:rPr>
          <w:delText>?</w:delText>
        </w:r>
      </w:del>
      <w:r w:rsidR="00A9359D" w:rsidRPr="00A9359D">
        <w:rPr>
          <w:rFonts w:ascii="Arial" w:eastAsia="Times New Roman" w:hAnsi="Arial" w:cs="Arial"/>
          <w:color w:val="676767"/>
          <w:sz w:val="18"/>
          <w:szCs w:val="18"/>
        </w:rPr>
        <w:t xml:space="preserve"> If you wish to cancel your account or request that we no longer use your information to provide you services contact us at </w:t>
      </w:r>
      <w:hyperlink r:id="rId12" w:history="1">
        <w:r w:rsidR="00A9359D" w:rsidRPr="00A9359D">
          <w:rPr>
            <w:rFonts w:ascii="Arial" w:eastAsia="Times New Roman" w:hAnsi="Arial" w:cs="Arial"/>
            <w:color w:val="421C55"/>
            <w:sz w:val="18"/>
            <w:szCs w:val="18"/>
            <w:bdr w:val="none" w:sz="0" w:space="0" w:color="auto" w:frame="1"/>
          </w:rPr>
          <w:t>support@postpaper.com</w:t>
        </w:r>
      </w:hyperlink>
      <w:r w:rsidR="00A9359D" w:rsidRPr="00A9359D">
        <w:rPr>
          <w:rFonts w:ascii="Arial" w:eastAsia="Times New Roman" w:hAnsi="Arial" w:cs="Arial"/>
          <w:color w:val="676767"/>
          <w:sz w:val="18"/>
          <w:szCs w:val="18"/>
        </w:rPr>
        <w:t>.</w:t>
      </w:r>
      <w:del w:id="29" w:author="TRUSTe  " w:date="2014-06-04T19:15:00Z">
        <w:r w:rsidR="00A9359D" w:rsidRPr="00A9359D" w:rsidDel="001B70C6">
          <w:rPr>
            <w:rFonts w:ascii="Arial" w:eastAsia="Times New Roman" w:hAnsi="Arial" w:cs="Arial"/>
            <w:color w:val="676767"/>
            <w:sz w:val="18"/>
            <w:szCs w:val="18"/>
          </w:rPr>
          <w:delText>?</w:delText>
        </w:r>
      </w:del>
      <w:r w:rsidR="00A9359D" w:rsidRPr="00A9359D">
        <w:rPr>
          <w:rFonts w:ascii="Arial" w:eastAsia="Times New Roman" w:hAnsi="Arial" w:cs="Arial"/>
          <w:color w:val="676767"/>
          <w:sz w:val="18"/>
          <w:szCs w:val="18"/>
        </w:rPr>
        <w:t xml:space="preserve"> We will retain and use your information as necessary to comply with our legal obligations, resolve disputes, and enforce our agreements. </w:t>
      </w:r>
      <w:r w:rsidR="00A9359D" w:rsidRPr="00A9359D">
        <w:rPr>
          <w:rFonts w:ascii="Arial" w:eastAsia="Times New Roman" w:hAnsi="Arial" w:cs="Arial"/>
          <w:color w:val="676767"/>
          <w:sz w:val="18"/>
          <w:szCs w:val="18"/>
        </w:rPr>
        <w:br/>
      </w:r>
    </w:p>
    <w:p w14:paraId="3E947F6E" w14:textId="77777777" w:rsidR="00CE54F9" w:rsidRDefault="00A9359D" w:rsidP="00CE54F9">
      <w:pPr>
        <w:rPr>
          <w:rFonts w:eastAsia="Times New Roman" w:cs="Times New Roman"/>
        </w:rPr>
      </w:pPr>
      <w:r w:rsidRPr="00A9359D">
        <w:rPr>
          <w:rFonts w:ascii="Arial" w:eastAsia="Times New Roman" w:hAnsi="Arial" w:cs="Arial"/>
          <w:color w:val="676767"/>
          <w:sz w:val="18"/>
          <w:szCs w:val="18"/>
        </w:rPr>
        <w:br/>
      </w:r>
      <w:r w:rsidRPr="00A9359D">
        <w:rPr>
          <w:rFonts w:ascii="Arial" w:eastAsia="Times New Roman" w:hAnsi="Arial" w:cs="Arial"/>
          <w:b/>
          <w:bCs/>
          <w:color w:val="676767"/>
          <w:sz w:val="18"/>
          <w:szCs w:val="18"/>
          <w:bdr w:val="none" w:sz="0" w:space="0" w:color="auto" w:frame="1"/>
        </w:rPr>
        <w:t>Use of Aggregate Information</w:t>
      </w:r>
      <w:r w:rsidRPr="00A9359D">
        <w:rPr>
          <w:rFonts w:ascii="Arial" w:eastAsia="Times New Roman" w:hAnsi="Arial" w:cs="Arial"/>
          <w:color w:val="676767"/>
          <w:sz w:val="18"/>
          <w:szCs w:val="18"/>
        </w:rPr>
        <w:br/>
      </w:r>
      <w:r w:rsidRPr="00A9359D">
        <w:rPr>
          <w:rFonts w:ascii="Arial" w:eastAsia="Times New Roman" w:hAnsi="Arial" w:cs="Arial"/>
          <w:i/>
          <w:iCs/>
          <w:color w:val="676767"/>
          <w:sz w:val="18"/>
          <w:szCs w:val="18"/>
          <w:bdr w:val="none" w:sz="0" w:space="0" w:color="auto" w:frame="1"/>
        </w:rPr>
        <w:t xml:space="preserve">Yahoo! </w:t>
      </w:r>
      <w:proofErr w:type="gramStart"/>
      <w:r w:rsidRPr="00A9359D">
        <w:rPr>
          <w:rFonts w:ascii="Arial" w:eastAsia="Times New Roman" w:hAnsi="Arial" w:cs="Arial"/>
          <w:i/>
          <w:iCs/>
          <w:color w:val="676767"/>
          <w:sz w:val="18"/>
          <w:szCs w:val="18"/>
          <w:bdr w:val="none" w:sz="0" w:space="0" w:color="auto" w:frame="1"/>
        </w:rPr>
        <w:t>automatically</w:t>
      </w:r>
      <w:proofErr w:type="gramEnd"/>
      <w:r w:rsidRPr="00A9359D">
        <w:rPr>
          <w:rFonts w:ascii="Arial" w:eastAsia="Times New Roman" w:hAnsi="Arial" w:cs="Arial"/>
          <w:i/>
          <w:iCs/>
          <w:color w:val="676767"/>
          <w:sz w:val="18"/>
          <w:szCs w:val="18"/>
          <w:bdr w:val="none" w:sz="0" w:space="0" w:color="auto" w:frame="1"/>
        </w:rPr>
        <w:t xml:space="preserve"> collects order information but may only use this information in the aggregate.</w:t>
      </w:r>
      <w:r w:rsidRPr="00A9359D">
        <w:rPr>
          <w:rFonts w:ascii="Arial" w:eastAsia="Times New Roman" w:hAnsi="Arial" w:cs="Arial"/>
          <w:color w:val="676767"/>
          <w:sz w:val="18"/>
          <w:szCs w:val="18"/>
        </w:rPr>
        <w:br/>
      </w:r>
      <w:r w:rsidRPr="00A9359D">
        <w:rPr>
          <w:rFonts w:ascii="Arial" w:eastAsia="Times New Roman" w:hAnsi="Arial" w:cs="Arial"/>
          <w:color w:val="676767"/>
          <w:sz w:val="18"/>
          <w:szCs w:val="18"/>
        </w:rPr>
        <w:br/>
      </w:r>
      <w:r w:rsidRPr="00A9359D">
        <w:rPr>
          <w:rFonts w:ascii="Arial" w:eastAsia="Times New Roman" w:hAnsi="Arial" w:cs="Arial"/>
          <w:i/>
          <w:iCs/>
          <w:color w:val="676767"/>
          <w:sz w:val="18"/>
          <w:szCs w:val="18"/>
          <w:bdr w:val="none" w:sz="0" w:space="0" w:color="auto" w:frame="1"/>
        </w:rPr>
        <w:t>Log Files:</w:t>
      </w:r>
      <w:r w:rsidRPr="00A9359D">
        <w:rPr>
          <w:rFonts w:ascii="Arial" w:eastAsia="Times New Roman" w:hAnsi="Arial" w:cs="Arial"/>
          <w:color w:val="676767"/>
          <w:sz w:val="18"/>
          <w:szCs w:val="18"/>
        </w:rPr>
        <w:br/>
        <w:t xml:space="preserve">Like most standard Web site servers </w:t>
      </w:r>
      <w:proofErr w:type="spellStart"/>
      <w:r w:rsidRPr="00A9359D">
        <w:rPr>
          <w:rFonts w:ascii="Arial" w:eastAsia="Times New Roman" w:hAnsi="Arial" w:cs="Arial"/>
          <w:color w:val="676767"/>
          <w:sz w:val="18"/>
          <w:szCs w:val="18"/>
        </w:rPr>
        <w:t>POSPaper</w:t>
      </w:r>
      <w:proofErr w:type="spellEnd"/>
      <w:r w:rsidRPr="00A9359D">
        <w:rPr>
          <w:rFonts w:ascii="Arial" w:eastAsia="Times New Roman" w:hAnsi="Arial" w:cs="Arial"/>
          <w:color w:val="676767"/>
          <w:sz w:val="18"/>
          <w:szCs w:val="18"/>
        </w:rPr>
        <w:t xml:space="preserve"> uses log files. This includes referring/exit pages, page views, and keywords to analyze trends and administer the site. IP addresses, etc. are not linked to personal</w:t>
      </w:r>
      <w:del w:id="30" w:author="TRUSTe  " w:date="2014-06-04T19:16:00Z">
        <w:r w:rsidRPr="00A9359D" w:rsidDel="001B70C6">
          <w:rPr>
            <w:rFonts w:ascii="Arial" w:eastAsia="Times New Roman" w:hAnsi="Arial" w:cs="Arial"/>
            <w:color w:val="676767"/>
            <w:sz w:val="18"/>
            <w:szCs w:val="18"/>
          </w:rPr>
          <w:delText>ly identifiable</w:delText>
        </w:r>
      </w:del>
      <w:r w:rsidRPr="00A9359D">
        <w:rPr>
          <w:rFonts w:ascii="Arial" w:eastAsia="Times New Roman" w:hAnsi="Arial" w:cs="Arial"/>
          <w:color w:val="676767"/>
          <w:sz w:val="18"/>
          <w:szCs w:val="18"/>
        </w:rPr>
        <w:t xml:space="preserve"> information. </w:t>
      </w:r>
      <w:r w:rsidRPr="00A9359D">
        <w:rPr>
          <w:rFonts w:ascii="Arial" w:eastAsia="Times New Roman" w:hAnsi="Arial" w:cs="Arial"/>
          <w:color w:val="676767"/>
          <w:sz w:val="18"/>
          <w:szCs w:val="18"/>
        </w:rPr>
        <w:br/>
      </w:r>
      <w:r w:rsidRPr="00A9359D">
        <w:rPr>
          <w:rFonts w:ascii="Arial" w:eastAsia="Times New Roman" w:hAnsi="Arial" w:cs="Arial"/>
          <w:color w:val="676767"/>
          <w:sz w:val="18"/>
          <w:szCs w:val="18"/>
        </w:rPr>
        <w:br/>
      </w:r>
      <w:r w:rsidRPr="00A9359D">
        <w:rPr>
          <w:rFonts w:ascii="Arial" w:eastAsia="Times New Roman" w:hAnsi="Arial" w:cs="Arial"/>
          <w:b/>
          <w:bCs/>
          <w:color w:val="676767"/>
          <w:sz w:val="18"/>
          <w:szCs w:val="18"/>
          <w:bdr w:val="none" w:sz="0" w:space="0" w:color="auto" w:frame="1"/>
        </w:rPr>
        <w:t>Protected Ordering Information</w:t>
      </w:r>
      <w:r w:rsidRPr="00A9359D">
        <w:rPr>
          <w:rFonts w:ascii="Arial" w:eastAsia="Times New Roman" w:hAnsi="Arial" w:cs="Arial"/>
          <w:color w:val="676767"/>
          <w:sz w:val="18"/>
          <w:szCs w:val="18"/>
        </w:rPr>
        <w:br/>
        <w:t>All online transactions at Yahoo! Stores are handled with industry-standard SSL encryption. </w:t>
      </w:r>
      <w:r w:rsidRPr="00A9359D">
        <w:rPr>
          <w:rFonts w:ascii="Arial" w:eastAsia="Times New Roman" w:hAnsi="Arial" w:cs="Arial"/>
          <w:color w:val="676767"/>
          <w:sz w:val="18"/>
          <w:szCs w:val="18"/>
        </w:rPr>
        <w:br/>
      </w:r>
      <w:r w:rsidRPr="00A9359D">
        <w:rPr>
          <w:rFonts w:ascii="Arial" w:eastAsia="Times New Roman" w:hAnsi="Arial" w:cs="Arial"/>
          <w:color w:val="676767"/>
          <w:sz w:val="18"/>
          <w:szCs w:val="18"/>
        </w:rPr>
        <w:br/>
        <w:t xml:space="preserve">When you enter your credit card number into the order form, it is transmitted across the Internet in an encrypted (scrambled) form, </w:t>
      </w:r>
      <w:proofErr w:type="gramStart"/>
      <w:r w:rsidRPr="00A9359D">
        <w:rPr>
          <w:rFonts w:ascii="Arial" w:eastAsia="Times New Roman" w:hAnsi="Arial" w:cs="Arial"/>
          <w:color w:val="676767"/>
          <w:sz w:val="18"/>
          <w:szCs w:val="18"/>
        </w:rPr>
        <w:t>then</w:t>
      </w:r>
      <w:proofErr w:type="gramEnd"/>
      <w:r w:rsidRPr="00A9359D">
        <w:rPr>
          <w:rFonts w:ascii="Arial" w:eastAsia="Times New Roman" w:hAnsi="Arial" w:cs="Arial"/>
          <w:color w:val="676767"/>
          <w:sz w:val="18"/>
          <w:szCs w:val="18"/>
        </w:rPr>
        <w:t xml:space="preserve"> decoded when it gets to us. </w:t>
      </w:r>
      <w:r w:rsidRPr="00A9359D">
        <w:rPr>
          <w:rFonts w:ascii="Arial" w:eastAsia="Times New Roman" w:hAnsi="Arial" w:cs="Arial"/>
          <w:color w:val="676767"/>
          <w:sz w:val="18"/>
          <w:szCs w:val="18"/>
        </w:rPr>
        <w:br/>
      </w:r>
      <w:r w:rsidRPr="00A9359D">
        <w:rPr>
          <w:rFonts w:ascii="Arial" w:eastAsia="Times New Roman" w:hAnsi="Arial" w:cs="Arial"/>
          <w:color w:val="676767"/>
          <w:sz w:val="18"/>
          <w:szCs w:val="18"/>
        </w:rPr>
        <w:br/>
        <w:t>For added security, we also encrypt the credit card number when it is stored on disk, and when we forward it to the merchant. </w:t>
      </w:r>
      <w:r w:rsidRPr="00A9359D">
        <w:rPr>
          <w:rFonts w:ascii="Arial" w:eastAsia="Times New Roman" w:hAnsi="Arial" w:cs="Arial"/>
          <w:color w:val="676767"/>
          <w:sz w:val="18"/>
          <w:szCs w:val="18"/>
        </w:rPr>
        <w:br/>
      </w:r>
      <w:r w:rsidRPr="00A9359D">
        <w:rPr>
          <w:rFonts w:ascii="Arial" w:eastAsia="Times New Roman" w:hAnsi="Arial" w:cs="Arial"/>
          <w:color w:val="676767"/>
          <w:sz w:val="18"/>
          <w:szCs w:val="18"/>
        </w:rPr>
        <w:br/>
        <w:t>If you are not the kind of person who worries about being hit by lightning as you're crossing the street, you probably don't have to worry that your credit card number will be intercepted on the way to a secure Web site. According to CNN, </w:t>
      </w:r>
      <w:r w:rsidRPr="00A9359D">
        <w:rPr>
          <w:rFonts w:ascii="Arial" w:eastAsia="Times New Roman" w:hAnsi="Arial" w:cs="Arial"/>
          <w:color w:val="676767"/>
          <w:sz w:val="18"/>
          <w:szCs w:val="18"/>
        </w:rPr>
        <w:br/>
      </w:r>
      <w:r w:rsidRPr="00A9359D">
        <w:rPr>
          <w:rFonts w:ascii="Arial" w:eastAsia="Times New Roman" w:hAnsi="Arial" w:cs="Arial"/>
          <w:color w:val="676767"/>
          <w:sz w:val="18"/>
          <w:szCs w:val="18"/>
        </w:rPr>
        <w:br/>
      </w:r>
      <w:r w:rsidRPr="00A9359D">
        <w:rPr>
          <w:rFonts w:ascii="Arial" w:eastAsia="Times New Roman" w:hAnsi="Arial" w:cs="Arial"/>
          <w:i/>
          <w:iCs/>
          <w:color w:val="676767"/>
          <w:sz w:val="18"/>
          <w:szCs w:val="18"/>
          <w:bdr w:val="none" w:sz="0" w:space="0" w:color="auto" w:frame="1"/>
        </w:rPr>
        <w:t>"The prevalent opinion...is that on-line credit card use is actually no riskier for consumers than traditional "low-tech" transactions."</w:t>
      </w:r>
      <w:r w:rsidRPr="00A9359D">
        <w:rPr>
          <w:rFonts w:ascii="Arial" w:eastAsia="Times New Roman" w:hAnsi="Arial" w:cs="Arial"/>
          <w:color w:val="676767"/>
          <w:sz w:val="18"/>
          <w:szCs w:val="18"/>
        </w:rPr>
        <w:t> </w:t>
      </w:r>
      <w:r w:rsidRPr="00A9359D">
        <w:rPr>
          <w:rFonts w:ascii="Arial" w:eastAsia="Times New Roman" w:hAnsi="Arial" w:cs="Arial"/>
          <w:color w:val="676767"/>
          <w:sz w:val="18"/>
          <w:szCs w:val="18"/>
        </w:rPr>
        <w:br/>
      </w:r>
      <w:r w:rsidRPr="00A9359D">
        <w:rPr>
          <w:rFonts w:ascii="Arial" w:eastAsia="Times New Roman" w:hAnsi="Arial" w:cs="Arial"/>
          <w:color w:val="676767"/>
          <w:sz w:val="18"/>
          <w:szCs w:val="18"/>
        </w:rPr>
        <w:br/>
        <w:t xml:space="preserve">We order products online all the time, both as a company and as individuals. When we use a credit card to buy something online, we feel at least as safe as we would </w:t>
      </w:r>
      <w:proofErr w:type="gramStart"/>
      <w:r w:rsidRPr="00A9359D">
        <w:rPr>
          <w:rFonts w:ascii="Arial" w:eastAsia="Times New Roman" w:hAnsi="Arial" w:cs="Arial"/>
          <w:color w:val="676767"/>
          <w:sz w:val="18"/>
          <w:szCs w:val="18"/>
        </w:rPr>
        <w:t>using</w:t>
      </w:r>
      <w:proofErr w:type="gramEnd"/>
      <w:r w:rsidRPr="00A9359D">
        <w:rPr>
          <w:rFonts w:ascii="Arial" w:eastAsia="Times New Roman" w:hAnsi="Arial" w:cs="Arial"/>
          <w:color w:val="676767"/>
          <w:sz w:val="18"/>
          <w:szCs w:val="18"/>
        </w:rPr>
        <w:t xml:space="preserve"> one in a store or restaurant. </w:t>
      </w:r>
      <w:r w:rsidRPr="00A9359D">
        <w:rPr>
          <w:rFonts w:ascii="Arial" w:eastAsia="Times New Roman" w:hAnsi="Arial" w:cs="Arial"/>
          <w:color w:val="676767"/>
          <w:sz w:val="18"/>
          <w:szCs w:val="18"/>
        </w:rPr>
        <w:br/>
      </w:r>
      <w:r w:rsidRPr="00A9359D">
        <w:rPr>
          <w:rFonts w:ascii="Arial" w:eastAsia="Times New Roman" w:hAnsi="Arial" w:cs="Arial"/>
          <w:color w:val="676767"/>
          <w:sz w:val="18"/>
          <w:szCs w:val="18"/>
        </w:rPr>
        <w:br/>
      </w:r>
      <w:r w:rsidR="00CE54F9">
        <w:rPr>
          <w:rFonts w:ascii="Arial" w:eastAsia="Times New Roman" w:hAnsi="Arial" w:cs="Arial"/>
          <w:color w:val="676767"/>
          <w:sz w:val="18"/>
          <w:szCs w:val="18"/>
          <w:shd w:val="clear" w:color="auto" w:fill="FFFFFF"/>
        </w:rPr>
        <w:t>Public Forums</w:t>
      </w:r>
      <w:r w:rsidR="00CE54F9">
        <w:rPr>
          <w:rFonts w:ascii="Arial" w:eastAsia="Times New Roman" w:hAnsi="Arial" w:cs="Arial"/>
          <w:color w:val="676767"/>
          <w:sz w:val="18"/>
          <w:szCs w:val="18"/>
        </w:rPr>
        <w:br/>
      </w:r>
      <w:r w:rsidR="00CE54F9">
        <w:rPr>
          <w:rFonts w:ascii="Arial" w:eastAsia="Times New Roman" w:hAnsi="Arial" w:cs="Arial"/>
          <w:color w:val="676767"/>
          <w:sz w:val="18"/>
          <w:szCs w:val="18"/>
        </w:rPr>
        <w:br/>
      </w:r>
      <w:r w:rsidR="00CE54F9">
        <w:rPr>
          <w:rFonts w:ascii="Arial" w:eastAsia="Times New Roman" w:hAnsi="Arial" w:cs="Arial"/>
          <w:color w:val="676767"/>
          <w:sz w:val="18"/>
          <w:szCs w:val="18"/>
          <w:shd w:val="clear" w:color="auto" w:fill="FFFFFF"/>
        </w:rPr>
        <w:t>Our web site offers publicly accessible blogs or community forums</w:t>
      </w:r>
      <w:proofErr w:type="gramStart"/>
      <w:r w:rsidR="00CE54F9">
        <w:rPr>
          <w:rFonts w:ascii="Arial" w:eastAsia="Times New Roman" w:hAnsi="Arial" w:cs="Arial"/>
          <w:color w:val="676767"/>
          <w:sz w:val="18"/>
          <w:szCs w:val="18"/>
          <w:shd w:val="clear" w:color="auto" w:fill="FFFFFF"/>
        </w:rPr>
        <w:t>.?</w:t>
      </w:r>
      <w:proofErr w:type="gramEnd"/>
      <w:r w:rsidR="00CE54F9">
        <w:rPr>
          <w:rFonts w:ascii="Arial" w:eastAsia="Times New Roman" w:hAnsi="Arial" w:cs="Arial"/>
          <w:color w:val="676767"/>
          <w:sz w:val="18"/>
          <w:szCs w:val="18"/>
          <w:shd w:val="clear" w:color="auto" w:fill="FFFFFF"/>
        </w:rPr>
        <w:t xml:space="preserve"> You should be aware that any information you provide in these areas may be read, collected, and used by others who access them</w:t>
      </w:r>
      <w:proofErr w:type="gramStart"/>
      <w:r w:rsidR="00CE54F9">
        <w:rPr>
          <w:rFonts w:ascii="Arial" w:eastAsia="Times New Roman" w:hAnsi="Arial" w:cs="Arial"/>
          <w:color w:val="676767"/>
          <w:sz w:val="18"/>
          <w:szCs w:val="18"/>
          <w:shd w:val="clear" w:color="auto" w:fill="FFFFFF"/>
        </w:rPr>
        <w:t>.?</w:t>
      </w:r>
      <w:proofErr w:type="gramEnd"/>
      <w:r w:rsidR="00CE54F9">
        <w:rPr>
          <w:rFonts w:ascii="Arial" w:eastAsia="Times New Roman" w:hAnsi="Arial" w:cs="Arial"/>
          <w:color w:val="676767"/>
          <w:sz w:val="18"/>
          <w:szCs w:val="18"/>
          <w:shd w:val="clear" w:color="auto" w:fill="FFFFFF"/>
        </w:rPr>
        <w:t xml:space="preserve"> To request removal of your personal information from our blog or community forum, contact us at</w:t>
      </w:r>
      <w:r w:rsidR="00CE54F9">
        <w:rPr>
          <w:rStyle w:val="apple-converted-space"/>
          <w:rFonts w:ascii="Arial" w:eastAsia="Times New Roman" w:hAnsi="Arial" w:cs="Arial"/>
          <w:color w:val="676767"/>
          <w:sz w:val="18"/>
          <w:szCs w:val="18"/>
          <w:shd w:val="clear" w:color="auto" w:fill="FFFFFF"/>
        </w:rPr>
        <w:t> </w:t>
      </w:r>
      <w:hyperlink r:id="rId13" w:history="1">
        <w:r w:rsidR="00CE54F9">
          <w:rPr>
            <w:rStyle w:val="Hyperlink"/>
            <w:rFonts w:ascii="Arial" w:eastAsia="Times New Roman" w:hAnsi="Arial" w:cs="Arial"/>
            <w:color w:val="421C55"/>
            <w:sz w:val="18"/>
            <w:szCs w:val="18"/>
            <w:u w:val="none"/>
            <w:bdr w:val="none" w:sz="0" w:space="0" w:color="auto" w:frame="1"/>
            <w:shd w:val="clear" w:color="auto" w:fill="FFFFFF"/>
          </w:rPr>
          <w:t>support@pospaper.com</w:t>
        </w:r>
      </w:hyperlink>
      <w:r w:rsidR="00CE54F9">
        <w:rPr>
          <w:rFonts w:ascii="Arial" w:eastAsia="Times New Roman" w:hAnsi="Arial" w:cs="Arial"/>
          <w:color w:val="676767"/>
          <w:sz w:val="18"/>
          <w:szCs w:val="18"/>
          <w:shd w:val="clear" w:color="auto" w:fill="FFFFFF"/>
        </w:rPr>
        <w:t xml:space="preserve">. </w:t>
      </w:r>
      <w:proofErr w:type="gramStart"/>
      <w:r w:rsidR="00CE54F9">
        <w:rPr>
          <w:rFonts w:ascii="Arial" w:eastAsia="Times New Roman" w:hAnsi="Arial" w:cs="Arial"/>
          <w:color w:val="676767"/>
          <w:sz w:val="18"/>
          <w:szCs w:val="18"/>
          <w:shd w:val="clear" w:color="auto" w:fill="FFFFFF"/>
        </w:rPr>
        <w:t>?In</w:t>
      </w:r>
      <w:proofErr w:type="gramEnd"/>
      <w:r w:rsidR="00CE54F9">
        <w:rPr>
          <w:rFonts w:ascii="Arial" w:eastAsia="Times New Roman" w:hAnsi="Arial" w:cs="Arial"/>
          <w:color w:val="676767"/>
          <w:sz w:val="18"/>
          <w:szCs w:val="18"/>
          <w:shd w:val="clear" w:color="auto" w:fill="FFFFFF"/>
        </w:rPr>
        <w:t xml:space="preserve"> some cases, we may not be able to remove your personal information, in which case we will let you know if we are unable to do so and why.</w:t>
      </w:r>
      <w:r w:rsidR="00CE54F9">
        <w:rPr>
          <w:rStyle w:val="apple-converted-space"/>
          <w:rFonts w:ascii="Arial" w:eastAsia="Times New Roman" w:hAnsi="Arial" w:cs="Arial"/>
          <w:color w:val="676767"/>
          <w:sz w:val="18"/>
          <w:szCs w:val="18"/>
          <w:shd w:val="clear" w:color="auto" w:fill="FFFFFF"/>
        </w:rPr>
        <w:t> </w:t>
      </w:r>
    </w:p>
    <w:p w14:paraId="537C2542" w14:textId="77777777" w:rsidR="00CE54F9" w:rsidRDefault="00A9359D" w:rsidP="00A9359D">
      <w:pPr>
        <w:shd w:val="clear" w:color="auto" w:fill="FFFFFF"/>
        <w:spacing w:after="240" w:line="285" w:lineRule="atLeast"/>
        <w:textAlignment w:val="baseline"/>
        <w:rPr>
          <w:ins w:id="31" w:author="TRUSTe  " w:date="2014-06-05T00:58:00Z"/>
          <w:rFonts w:ascii="Arial" w:eastAsia="Times New Roman" w:hAnsi="Arial" w:cs="Arial"/>
          <w:color w:val="676767"/>
          <w:sz w:val="18"/>
          <w:szCs w:val="18"/>
        </w:rPr>
      </w:pPr>
      <w:r w:rsidRPr="00A9359D">
        <w:rPr>
          <w:rFonts w:ascii="Arial" w:eastAsia="Times New Roman" w:hAnsi="Arial" w:cs="Arial"/>
          <w:color w:val="676767"/>
          <w:sz w:val="18"/>
          <w:szCs w:val="18"/>
        </w:rPr>
        <w:br/>
      </w:r>
    </w:p>
    <w:p w14:paraId="3B00C215" w14:textId="5CAE3110" w:rsidR="001B70C6" w:rsidRPr="0070427D" w:rsidRDefault="00CE54F9" w:rsidP="00A9359D">
      <w:pPr>
        <w:shd w:val="clear" w:color="auto" w:fill="FFFFFF"/>
        <w:spacing w:after="240" w:line="285" w:lineRule="atLeast"/>
        <w:textAlignment w:val="baseline"/>
        <w:rPr>
          <w:ins w:id="32" w:author="TRUSTe  " w:date="2014-06-05T00:57:00Z"/>
          <w:rFonts w:ascii="Arial" w:eastAsia="Times New Roman" w:hAnsi="Arial" w:cs="Arial"/>
          <w:b/>
          <w:color w:val="676767"/>
          <w:sz w:val="18"/>
          <w:szCs w:val="18"/>
        </w:rPr>
      </w:pPr>
      <w:commentRangeStart w:id="33"/>
      <w:ins w:id="34" w:author="TRUSTe  " w:date="2014-06-05T00:57:00Z">
        <w:r w:rsidRPr="0070427D">
          <w:rPr>
            <w:rFonts w:ascii="Arial" w:eastAsia="Times New Roman" w:hAnsi="Arial" w:cs="Arial"/>
            <w:b/>
            <w:color w:val="676767"/>
            <w:sz w:val="18"/>
            <w:szCs w:val="18"/>
          </w:rPr>
          <w:t>Email a friend</w:t>
        </w:r>
        <w:bookmarkStart w:id="35" w:name="_GoBack"/>
        <w:bookmarkEnd w:id="35"/>
      </w:ins>
    </w:p>
    <w:p w14:paraId="53E33A28" w14:textId="48364A0A" w:rsidR="00CE54F9" w:rsidRPr="0052538C" w:rsidRDefault="00CE54F9" w:rsidP="00CE54F9">
      <w:pPr>
        <w:rPr>
          <w:ins w:id="36" w:author="TRUSTe  " w:date="2014-06-05T00:59:00Z"/>
          <w:rFonts w:ascii="Times New Roman" w:hAnsi="Times New Roman" w:cs="Times New Roman"/>
        </w:rPr>
      </w:pPr>
      <w:ins w:id="37" w:author="TRUSTe  " w:date="2014-06-05T00:57:00Z">
        <w:r w:rsidRPr="00CE54F9">
          <w:rPr>
            <w:rFonts w:ascii="Arial" w:hAnsi="Arial" w:cs="Arial"/>
            <w:sz w:val="18"/>
            <w:szCs w:val="18"/>
          </w:rPr>
          <w:t xml:space="preserve">If you choose to use our referral service to tell a friend about our site, we will ask you for your friend’s name and email address.  We will automatically send your friend a one-time email inviting </w:t>
        </w:r>
        <w:r w:rsidRPr="00CE54F9">
          <w:rPr>
            <w:rFonts w:ascii="Arial" w:hAnsi="Arial" w:cs="Arial"/>
            <w:sz w:val="18"/>
            <w:szCs w:val="18"/>
          </w:rPr>
          <w:t xml:space="preserve">him or her to visit the site.  POSpaper.com </w:t>
        </w:r>
        <w:r w:rsidRPr="00CE54F9">
          <w:rPr>
            <w:rFonts w:ascii="Arial" w:hAnsi="Arial" w:cs="Arial"/>
            <w:sz w:val="18"/>
            <w:szCs w:val="18"/>
          </w:rPr>
          <w:t xml:space="preserve">stores [or does not store] this information for the sole purpose of sending this one-time email [and tracking the success of our referral program].  </w:t>
        </w:r>
      </w:ins>
      <w:ins w:id="38" w:author="TRUSTe  " w:date="2014-06-05T00:59:00Z">
        <w:r w:rsidRPr="00CE54F9">
          <w:rPr>
            <w:rFonts w:ascii="Arial" w:hAnsi="Arial" w:cs="Arial"/>
            <w:sz w:val="18"/>
            <w:szCs w:val="18"/>
          </w:rPr>
          <w:t>Your friend may contact us at</w:t>
        </w:r>
        <w:r>
          <w:rPr>
            <w:rFonts w:ascii="Arial" w:hAnsi="Arial" w:cs="Arial"/>
            <w:sz w:val="18"/>
            <w:szCs w:val="18"/>
          </w:rPr>
          <w:t xml:space="preserve"> </w:t>
        </w:r>
      </w:ins>
      <w:ins w:id="39" w:author="TRUSTe  " w:date="2014-06-05T01:00:00Z">
        <w:r w:rsidRPr="00A9359D">
          <w:rPr>
            <w:rFonts w:ascii="Arial" w:eastAsia="Times New Roman" w:hAnsi="Arial" w:cs="Arial"/>
            <w:color w:val="676767"/>
            <w:sz w:val="18"/>
            <w:szCs w:val="18"/>
          </w:rPr>
          <w:t>support@pospaper.com</w:t>
        </w:r>
      </w:ins>
      <w:ins w:id="40" w:author="TRUSTe  " w:date="2014-06-05T00:59:00Z">
        <w:r w:rsidRPr="00CE54F9">
          <w:rPr>
            <w:rFonts w:ascii="Arial" w:hAnsi="Arial" w:cs="Arial"/>
            <w:sz w:val="18"/>
            <w:szCs w:val="18"/>
          </w:rPr>
          <w:t xml:space="preserve"> to request that we remove this information from our database.</w:t>
        </w:r>
      </w:ins>
    </w:p>
    <w:commentRangeEnd w:id="33"/>
    <w:p w14:paraId="286F5E29" w14:textId="7F5BD3C3" w:rsidR="00CE54F9" w:rsidRPr="00CE54F9" w:rsidRDefault="00CE54F9" w:rsidP="00CE54F9">
      <w:pPr>
        <w:rPr>
          <w:ins w:id="41" w:author="TRUSTe  " w:date="2014-06-05T00:57:00Z"/>
          <w:rFonts w:ascii="Arial" w:hAnsi="Arial" w:cs="Arial"/>
          <w:sz w:val="18"/>
          <w:szCs w:val="18"/>
        </w:rPr>
      </w:pPr>
      <w:ins w:id="42" w:author="TRUSTe  " w:date="2014-06-05T00:59:00Z">
        <w:r>
          <w:rPr>
            <w:rStyle w:val="CommentReference"/>
          </w:rPr>
          <w:commentReference w:id="33"/>
        </w:r>
      </w:ins>
    </w:p>
    <w:p w14:paraId="3385BC53" w14:textId="77777777" w:rsidR="00CE54F9" w:rsidRPr="00284420" w:rsidRDefault="00CE54F9" w:rsidP="00A9359D">
      <w:pPr>
        <w:shd w:val="clear" w:color="auto" w:fill="FFFFFF"/>
        <w:spacing w:after="240" w:line="285" w:lineRule="atLeast"/>
        <w:textAlignment w:val="baseline"/>
        <w:rPr>
          <w:ins w:id="44" w:author="TRUSTe  " w:date="2014-06-04T19:17:00Z"/>
          <w:rFonts w:ascii="Arial" w:eastAsia="Times New Roman" w:hAnsi="Arial" w:cs="Arial"/>
          <w:color w:val="676767"/>
          <w:sz w:val="18"/>
          <w:szCs w:val="18"/>
        </w:rPr>
      </w:pPr>
    </w:p>
    <w:p w14:paraId="2722816A" w14:textId="77777777" w:rsidR="001B70C6" w:rsidRPr="00284420" w:rsidRDefault="001B70C6" w:rsidP="001B70C6">
      <w:pPr>
        <w:spacing w:after="240"/>
        <w:rPr>
          <w:ins w:id="45" w:author="TRUSTe  " w:date="2014-06-04T19:17:00Z"/>
          <w:rFonts w:ascii="Arial" w:eastAsia="Times New Roman" w:hAnsi="Arial" w:cs="Arial"/>
          <w:b/>
          <w:color w:val="424242"/>
          <w:sz w:val="18"/>
          <w:szCs w:val="18"/>
          <w:rPrChange w:id="46" w:author="TRUSTe  " w:date="2014-06-05T01:01:00Z">
            <w:rPr>
              <w:ins w:id="47" w:author="TRUSTe  " w:date="2014-06-04T19:17:00Z"/>
              <w:rFonts w:ascii="Arial" w:eastAsia="Times New Roman" w:hAnsi="Arial" w:cs="Arial"/>
              <w:b/>
              <w:color w:val="424242"/>
              <w:sz w:val="18"/>
              <w:szCs w:val="18"/>
            </w:rPr>
          </w:rPrChange>
        </w:rPr>
      </w:pPr>
      <w:commentRangeStart w:id="48"/>
      <w:ins w:id="49" w:author="TRUSTe  " w:date="2014-06-04T19:17:00Z">
        <w:r w:rsidRPr="00284420">
          <w:rPr>
            <w:rFonts w:ascii="Arial" w:eastAsia="Times New Roman" w:hAnsi="Arial" w:cs="Arial"/>
            <w:b/>
            <w:color w:val="424242"/>
            <w:sz w:val="18"/>
            <w:szCs w:val="18"/>
            <w:rPrChange w:id="50" w:author="TRUSTe  " w:date="2014-06-05T01:01:00Z">
              <w:rPr>
                <w:rFonts w:ascii="Arial" w:eastAsia="Times New Roman" w:hAnsi="Arial" w:cs="Arial"/>
                <w:b/>
                <w:color w:val="424242"/>
                <w:sz w:val="18"/>
                <w:szCs w:val="18"/>
              </w:rPr>
            </w:rPrChange>
          </w:rPr>
          <w:t>Social Media Widgets</w:t>
        </w:r>
      </w:ins>
    </w:p>
    <w:p w14:paraId="71CB748E" w14:textId="77777777" w:rsidR="001B70C6" w:rsidRPr="00284420" w:rsidRDefault="001B70C6" w:rsidP="001B70C6">
      <w:pPr>
        <w:shd w:val="clear" w:color="auto" w:fill="FFFFFF"/>
        <w:spacing w:after="240" w:line="285" w:lineRule="atLeast"/>
        <w:textAlignment w:val="baseline"/>
        <w:rPr>
          <w:ins w:id="51" w:author="TRUSTe  " w:date="2014-06-04T19:18:00Z"/>
          <w:rFonts w:ascii="Arial" w:eastAsia="Times New Roman" w:hAnsi="Arial" w:cs="Arial"/>
          <w:color w:val="424242"/>
          <w:sz w:val="18"/>
          <w:szCs w:val="18"/>
        </w:rPr>
      </w:pPr>
      <w:ins w:id="52" w:author="TRUSTe  " w:date="2014-06-04T19:17:00Z">
        <w:r w:rsidRPr="00284420">
          <w:rPr>
            <w:rFonts w:ascii="Arial" w:eastAsia="Times New Roman" w:hAnsi="Arial" w:cs="Arial"/>
            <w:color w:val="424242"/>
            <w:sz w:val="18"/>
            <w:szCs w:val="18"/>
          </w:rPr>
          <w:t>Our Web site includes Social Media Features, such as the Facebook Like button and Widgets, the Share this button or interactive mini-programs that run on our site. These Features may collect your IP address, which page you are visiting on our site, and may set a cookie to enable the Feature to function properly. Social Media Features and Widgets are either hosted by a third party or hosted directly on our Site. Your interactions with these Features are governed by the privacy policy of the company providing it.</w:t>
        </w:r>
      </w:ins>
    </w:p>
    <w:commentRangeEnd w:id="48"/>
    <w:p w14:paraId="25435C81" w14:textId="77777777" w:rsidR="009D5374" w:rsidRPr="00284420" w:rsidRDefault="009D5374" w:rsidP="001B70C6">
      <w:pPr>
        <w:shd w:val="clear" w:color="auto" w:fill="FFFFFF"/>
        <w:spacing w:after="240" w:line="285" w:lineRule="atLeast"/>
        <w:textAlignment w:val="baseline"/>
        <w:rPr>
          <w:ins w:id="53" w:author="TRUSTe  " w:date="2014-06-04T19:17:00Z"/>
          <w:rFonts w:ascii="Arial" w:eastAsia="Times New Roman" w:hAnsi="Arial" w:cs="Arial"/>
          <w:color w:val="424242"/>
          <w:sz w:val="18"/>
          <w:szCs w:val="18"/>
        </w:rPr>
      </w:pPr>
      <w:ins w:id="54" w:author="TRUSTe  " w:date="2014-06-04T19:18:00Z">
        <w:r w:rsidRPr="00284420">
          <w:rPr>
            <w:rStyle w:val="CommentReference"/>
            <w:rFonts w:ascii="Arial" w:hAnsi="Arial" w:cs="Arial"/>
          </w:rPr>
          <w:commentReference w:id="48"/>
        </w:r>
      </w:ins>
    </w:p>
    <w:p w14:paraId="24409084" w14:textId="77777777" w:rsidR="001B70C6" w:rsidRPr="00284420" w:rsidRDefault="001B70C6" w:rsidP="001B70C6">
      <w:pPr>
        <w:spacing w:after="240"/>
        <w:rPr>
          <w:ins w:id="56" w:author="TRUSTe  " w:date="2014-06-04T19:17:00Z"/>
          <w:rFonts w:ascii="Arial" w:eastAsia="Times New Roman" w:hAnsi="Arial" w:cs="Arial"/>
          <w:b/>
          <w:color w:val="424242"/>
          <w:sz w:val="18"/>
          <w:szCs w:val="18"/>
          <w:rPrChange w:id="57" w:author="TRUSTe  " w:date="2014-06-05T01:01:00Z">
            <w:rPr>
              <w:ins w:id="58" w:author="TRUSTe  " w:date="2014-06-04T19:17:00Z"/>
              <w:rFonts w:ascii="Arial" w:eastAsia="Times New Roman" w:hAnsi="Arial" w:cs="Arial"/>
              <w:b/>
              <w:color w:val="424242"/>
              <w:sz w:val="18"/>
              <w:szCs w:val="18"/>
            </w:rPr>
          </w:rPrChange>
        </w:rPr>
      </w:pPr>
      <w:commentRangeStart w:id="59"/>
      <w:ins w:id="60" w:author="TRUSTe  " w:date="2014-06-04T19:17:00Z">
        <w:r w:rsidRPr="00284420">
          <w:rPr>
            <w:rFonts w:ascii="Arial" w:eastAsia="Times New Roman" w:hAnsi="Arial" w:cs="Arial"/>
            <w:b/>
            <w:color w:val="424242"/>
            <w:sz w:val="18"/>
            <w:szCs w:val="18"/>
            <w:rPrChange w:id="61" w:author="TRUSTe  " w:date="2014-06-05T01:01:00Z">
              <w:rPr>
                <w:rFonts w:ascii="Arial" w:eastAsia="Times New Roman" w:hAnsi="Arial" w:cs="Arial"/>
                <w:b/>
                <w:color w:val="424242"/>
                <w:sz w:val="18"/>
                <w:szCs w:val="18"/>
              </w:rPr>
            </w:rPrChange>
          </w:rPr>
          <w:t>Links from 3</w:t>
        </w:r>
        <w:r w:rsidRPr="00284420">
          <w:rPr>
            <w:rFonts w:ascii="Arial" w:eastAsia="Times New Roman" w:hAnsi="Arial" w:cs="Arial"/>
            <w:b/>
            <w:color w:val="424242"/>
            <w:sz w:val="18"/>
            <w:szCs w:val="18"/>
            <w:vertAlign w:val="superscript"/>
            <w:rPrChange w:id="62" w:author="TRUSTe  " w:date="2014-06-05T01:01:00Z">
              <w:rPr>
                <w:rFonts w:ascii="Arial" w:eastAsia="Times New Roman" w:hAnsi="Arial" w:cs="Arial"/>
                <w:b/>
                <w:color w:val="424242"/>
                <w:sz w:val="18"/>
                <w:szCs w:val="18"/>
                <w:vertAlign w:val="superscript"/>
              </w:rPr>
            </w:rPrChange>
          </w:rPr>
          <w:t>rd</w:t>
        </w:r>
        <w:r w:rsidRPr="00284420">
          <w:rPr>
            <w:rFonts w:ascii="Arial" w:eastAsia="Times New Roman" w:hAnsi="Arial" w:cs="Arial"/>
            <w:b/>
            <w:color w:val="424242"/>
            <w:sz w:val="18"/>
            <w:szCs w:val="18"/>
            <w:rPrChange w:id="63" w:author="TRUSTe  " w:date="2014-06-05T01:01:00Z">
              <w:rPr>
                <w:rFonts w:ascii="Arial" w:eastAsia="Times New Roman" w:hAnsi="Arial" w:cs="Arial"/>
                <w:b/>
                <w:color w:val="424242"/>
                <w:sz w:val="18"/>
                <w:szCs w:val="18"/>
              </w:rPr>
            </w:rPrChange>
          </w:rPr>
          <w:t xml:space="preserve"> Party Sites</w:t>
        </w:r>
      </w:ins>
    </w:p>
    <w:p w14:paraId="5BF4CEA6" w14:textId="77777777" w:rsidR="001B70C6" w:rsidRPr="00284420" w:rsidRDefault="001B70C6" w:rsidP="001B70C6">
      <w:pPr>
        <w:shd w:val="clear" w:color="auto" w:fill="FFFFFF"/>
        <w:spacing w:after="240" w:line="285" w:lineRule="atLeast"/>
        <w:textAlignment w:val="baseline"/>
        <w:rPr>
          <w:ins w:id="64" w:author="TRUSTe  " w:date="2014-06-04T19:17:00Z"/>
          <w:rFonts w:ascii="Arial" w:eastAsia="Times New Roman" w:hAnsi="Arial" w:cs="Arial"/>
          <w:color w:val="424242"/>
          <w:sz w:val="18"/>
          <w:szCs w:val="18"/>
          <w:rPrChange w:id="65" w:author="TRUSTe  " w:date="2014-06-05T01:01:00Z">
            <w:rPr>
              <w:ins w:id="66" w:author="TRUSTe  " w:date="2014-06-04T19:17:00Z"/>
              <w:rFonts w:ascii="Arial" w:eastAsia="Times New Roman" w:hAnsi="Arial" w:cs="Arial"/>
              <w:color w:val="424242"/>
              <w:sz w:val="18"/>
              <w:szCs w:val="18"/>
            </w:rPr>
          </w:rPrChange>
        </w:rPr>
      </w:pPr>
      <w:ins w:id="67" w:author="TRUSTe  " w:date="2014-06-04T19:17:00Z">
        <w:r w:rsidRPr="00284420">
          <w:rPr>
            <w:rFonts w:ascii="Arial" w:eastAsia="Times New Roman" w:hAnsi="Arial" w:cs="Arial"/>
            <w:color w:val="424242"/>
            <w:sz w:val="18"/>
            <w:szCs w:val="18"/>
            <w:rPrChange w:id="68" w:author="TRUSTe  " w:date="2014-06-05T01:01:00Z">
              <w:rPr>
                <w:rFonts w:ascii="Arial" w:eastAsia="Times New Roman" w:hAnsi="Arial" w:cs="Arial"/>
                <w:color w:val="424242"/>
                <w:sz w:val="18"/>
                <w:szCs w:val="18"/>
              </w:rPr>
            </w:rPrChange>
          </w:rPr>
          <w:t>Our Site includes links to other Web sites whose privacy practices may differ from those of POSPaper.com. If you submit personal information to any of those sites, your information is governed by their privacy policies. We encourage you to carefully read the privacy policy of any Web site you visit.</w:t>
        </w:r>
      </w:ins>
    </w:p>
    <w:commentRangeEnd w:id="59"/>
    <w:p w14:paraId="0E71A0F0" w14:textId="77777777" w:rsidR="00D44B8A" w:rsidRDefault="009D5374" w:rsidP="001B70C6">
      <w:pPr>
        <w:shd w:val="clear" w:color="auto" w:fill="FFFFFF"/>
        <w:spacing w:after="240" w:line="285" w:lineRule="atLeast"/>
        <w:textAlignment w:val="baseline"/>
        <w:rPr>
          <w:ins w:id="69" w:author="TRUSTe  " w:date="2014-06-04T22:49:00Z"/>
          <w:rFonts w:ascii="Arial" w:eastAsia="Times New Roman" w:hAnsi="Arial" w:cs="Arial"/>
          <w:color w:val="676767"/>
          <w:sz w:val="18"/>
          <w:szCs w:val="18"/>
        </w:rPr>
      </w:pPr>
      <w:ins w:id="70" w:author="TRUSTe  " w:date="2014-06-04T19:18:00Z">
        <w:r>
          <w:rPr>
            <w:rStyle w:val="CommentReference"/>
          </w:rPr>
          <w:commentReference w:id="59"/>
        </w:r>
      </w:ins>
      <w:r w:rsidR="00A9359D" w:rsidRPr="00A9359D">
        <w:rPr>
          <w:rFonts w:ascii="Arial" w:eastAsia="Times New Roman" w:hAnsi="Arial" w:cs="Arial"/>
          <w:color w:val="676767"/>
          <w:sz w:val="18"/>
          <w:szCs w:val="18"/>
        </w:rPr>
        <w:br/>
      </w:r>
      <w:r w:rsidR="00A9359D" w:rsidRPr="00A9359D">
        <w:rPr>
          <w:rFonts w:ascii="Arial" w:eastAsia="Times New Roman" w:hAnsi="Arial" w:cs="Arial"/>
          <w:b/>
          <w:bCs/>
          <w:color w:val="676767"/>
          <w:sz w:val="18"/>
          <w:szCs w:val="18"/>
          <w:bdr w:val="none" w:sz="0" w:space="0" w:color="auto" w:frame="1"/>
        </w:rPr>
        <w:t>Communications from the Site</w:t>
      </w:r>
      <w:r w:rsidR="00A9359D" w:rsidRPr="00A9359D">
        <w:rPr>
          <w:rFonts w:ascii="Arial" w:eastAsia="Times New Roman" w:hAnsi="Arial" w:cs="Arial"/>
          <w:color w:val="676767"/>
          <w:sz w:val="18"/>
          <w:szCs w:val="18"/>
        </w:rPr>
        <w:br/>
        <w:t>We send users confirmation and service related emails so that users are aware of the status of an order if they choose to receive such communications. We also communicate with users on a regular basis when they request information through emails on our Web site and in regards to issues relating to their account we reply via email, postal mail or phone, in accordance with the users wishes. </w:t>
      </w:r>
      <w:r w:rsidR="00A9359D" w:rsidRPr="00A9359D">
        <w:rPr>
          <w:rFonts w:ascii="Arial" w:eastAsia="Times New Roman" w:hAnsi="Arial" w:cs="Arial"/>
          <w:color w:val="676767"/>
          <w:sz w:val="18"/>
          <w:szCs w:val="18"/>
        </w:rPr>
        <w:br/>
      </w:r>
      <w:r w:rsidR="00A9359D" w:rsidRPr="00A9359D">
        <w:rPr>
          <w:rFonts w:ascii="Arial" w:eastAsia="Times New Roman" w:hAnsi="Arial" w:cs="Arial"/>
          <w:color w:val="676767"/>
          <w:sz w:val="18"/>
          <w:szCs w:val="18"/>
        </w:rPr>
        <w:br/>
        <w:t>On rare occasions it may be necessary to send out a strictly service related announcements, for instance if we update this privacy</w:t>
      </w:r>
      <w:ins w:id="72" w:author="TRUSTe  " w:date="2014-06-04T19:20:00Z">
        <w:r>
          <w:rPr>
            <w:rFonts w:ascii="Arial" w:eastAsia="Times New Roman" w:hAnsi="Arial" w:cs="Arial"/>
            <w:color w:val="676767"/>
            <w:sz w:val="18"/>
            <w:szCs w:val="18"/>
          </w:rPr>
          <w:t xml:space="preserve"> </w:t>
        </w:r>
        <w:commentRangeStart w:id="73"/>
        <w:r>
          <w:rPr>
            <w:rFonts w:ascii="Arial" w:eastAsia="Times New Roman" w:hAnsi="Arial" w:cs="Arial"/>
            <w:color w:val="676767"/>
            <w:sz w:val="18"/>
            <w:szCs w:val="18"/>
          </w:rPr>
          <w:t>policy</w:t>
        </w:r>
        <w:commentRangeEnd w:id="73"/>
        <w:r>
          <w:rPr>
            <w:rStyle w:val="CommentReference"/>
          </w:rPr>
          <w:commentReference w:id="73"/>
        </w:r>
      </w:ins>
      <w:del w:id="75" w:author="TRUSTe  " w:date="2014-06-04T19:20:00Z">
        <w:r w:rsidR="00A9359D" w:rsidRPr="00A9359D" w:rsidDel="009D5374">
          <w:rPr>
            <w:rFonts w:ascii="Arial" w:eastAsia="Times New Roman" w:hAnsi="Arial" w:cs="Arial"/>
            <w:color w:val="676767"/>
            <w:sz w:val="18"/>
            <w:szCs w:val="18"/>
          </w:rPr>
          <w:delText>statement</w:delText>
        </w:r>
      </w:del>
      <w:r w:rsidR="00A9359D" w:rsidRPr="00A9359D">
        <w:rPr>
          <w:rFonts w:ascii="Arial" w:eastAsia="Times New Roman" w:hAnsi="Arial" w:cs="Arial"/>
          <w:color w:val="676767"/>
          <w:sz w:val="18"/>
          <w:szCs w:val="18"/>
        </w:rPr>
        <w:t>. To unsubscribe from this service email our Customer Support at support@pospaper.com. Or, contact us by telephone or postal mail at the contact information listed below. </w:t>
      </w:r>
      <w:r w:rsidR="00A9359D" w:rsidRPr="00A9359D">
        <w:rPr>
          <w:rFonts w:ascii="Arial" w:eastAsia="Times New Roman" w:hAnsi="Arial" w:cs="Arial"/>
          <w:color w:val="676767"/>
          <w:sz w:val="18"/>
          <w:szCs w:val="18"/>
        </w:rPr>
        <w:br/>
      </w:r>
      <w:r w:rsidR="00A9359D" w:rsidRPr="00A9359D">
        <w:rPr>
          <w:rFonts w:ascii="Arial" w:eastAsia="Times New Roman" w:hAnsi="Arial" w:cs="Arial"/>
          <w:color w:val="676767"/>
          <w:sz w:val="18"/>
          <w:szCs w:val="18"/>
        </w:rPr>
        <w:br/>
        <w:t>POSPaper.com</w:t>
      </w:r>
      <w:r w:rsidR="00A9359D" w:rsidRPr="00A9359D">
        <w:rPr>
          <w:rFonts w:ascii="Arial" w:eastAsia="Times New Roman" w:hAnsi="Arial" w:cs="Arial"/>
          <w:color w:val="676767"/>
          <w:sz w:val="18"/>
          <w:szCs w:val="18"/>
        </w:rPr>
        <w:br/>
        <w:t>Customer Service Department</w:t>
      </w:r>
      <w:r w:rsidR="00A9359D" w:rsidRPr="00A9359D">
        <w:rPr>
          <w:rFonts w:ascii="Arial" w:eastAsia="Times New Roman" w:hAnsi="Arial" w:cs="Arial"/>
          <w:color w:val="676767"/>
          <w:sz w:val="18"/>
          <w:szCs w:val="18"/>
        </w:rPr>
        <w:br/>
        <w:t>6740 Broadway Ave. Suite D</w:t>
      </w:r>
      <w:r w:rsidR="00A9359D" w:rsidRPr="00A9359D">
        <w:rPr>
          <w:rFonts w:ascii="Arial" w:eastAsia="Times New Roman" w:hAnsi="Arial" w:cs="Arial"/>
          <w:color w:val="676767"/>
          <w:sz w:val="18"/>
          <w:szCs w:val="18"/>
        </w:rPr>
        <w:br/>
        <w:t>Jacksonville, FL 32254</w:t>
      </w:r>
      <w:r w:rsidR="00A9359D" w:rsidRPr="00A9359D">
        <w:rPr>
          <w:rFonts w:ascii="Arial" w:eastAsia="Times New Roman" w:hAnsi="Arial" w:cs="Arial"/>
          <w:color w:val="676767"/>
          <w:sz w:val="18"/>
          <w:szCs w:val="18"/>
        </w:rPr>
        <w:br/>
        <w:t>1.877.469.7655</w:t>
      </w:r>
      <w:r w:rsidR="00A9359D" w:rsidRPr="00A9359D">
        <w:rPr>
          <w:rFonts w:ascii="Arial" w:eastAsia="Times New Roman" w:hAnsi="Arial" w:cs="Arial"/>
          <w:color w:val="676767"/>
          <w:sz w:val="18"/>
          <w:szCs w:val="18"/>
        </w:rPr>
        <w:br/>
      </w:r>
      <w:r w:rsidR="00A9359D" w:rsidRPr="00A9359D">
        <w:rPr>
          <w:rFonts w:ascii="Arial" w:eastAsia="Times New Roman" w:hAnsi="Arial" w:cs="Arial"/>
          <w:color w:val="676767"/>
          <w:sz w:val="18"/>
          <w:szCs w:val="18"/>
        </w:rPr>
        <w:br/>
      </w:r>
      <w:r w:rsidR="00A9359D" w:rsidRPr="00A9359D">
        <w:rPr>
          <w:rFonts w:ascii="Arial" w:eastAsia="Times New Roman" w:hAnsi="Arial" w:cs="Arial"/>
          <w:i/>
          <w:iCs/>
          <w:color w:val="676767"/>
          <w:sz w:val="18"/>
          <w:szCs w:val="18"/>
          <w:bdr w:val="none" w:sz="0" w:space="0" w:color="auto" w:frame="1"/>
        </w:rPr>
        <w:t>Choice/Opt-out</w:t>
      </w:r>
      <w:r w:rsidR="00A9359D" w:rsidRPr="00A9359D">
        <w:rPr>
          <w:rFonts w:ascii="Arial" w:eastAsia="Times New Roman" w:hAnsi="Arial" w:cs="Arial"/>
          <w:color w:val="676767"/>
          <w:sz w:val="18"/>
          <w:szCs w:val="18"/>
        </w:rPr>
        <w:br/>
        <w:t>You may choose to receive emails of significant changes, additions or product specials on POSpaper.com through the catalog request page. Email addresses entered on the order checkout page are used solely for servicing your order. </w:t>
      </w:r>
      <w:r w:rsidR="00A9359D" w:rsidRPr="00A9359D">
        <w:rPr>
          <w:rFonts w:ascii="Arial" w:eastAsia="Times New Roman" w:hAnsi="Arial" w:cs="Arial"/>
          <w:color w:val="676767"/>
          <w:sz w:val="18"/>
          <w:szCs w:val="18"/>
        </w:rPr>
        <w:br/>
      </w:r>
      <w:r w:rsidR="00A9359D" w:rsidRPr="00A9359D">
        <w:rPr>
          <w:rFonts w:ascii="Arial" w:eastAsia="Times New Roman" w:hAnsi="Arial" w:cs="Arial"/>
          <w:color w:val="676767"/>
          <w:sz w:val="18"/>
          <w:szCs w:val="18"/>
        </w:rPr>
        <w:br/>
        <w:t>We provide you the opportunity to 'opt-out' of having your personal</w:t>
      </w:r>
      <w:del w:id="76" w:author="TRUSTe  " w:date="2014-06-04T19:20:00Z">
        <w:r w:rsidR="00A9359D" w:rsidRPr="00A9359D" w:rsidDel="001C2AA6">
          <w:rPr>
            <w:rFonts w:ascii="Arial" w:eastAsia="Times New Roman" w:hAnsi="Arial" w:cs="Arial"/>
            <w:color w:val="676767"/>
            <w:sz w:val="18"/>
            <w:szCs w:val="18"/>
          </w:rPr>
          <w:delText>ly identifiable</w:delText>
        </w:r>
      </w:del>
      <w:r w:rsidR="00A9359D" w:rsidRPr="00A9359D">
        <w:rPr>
          <w:rFonts w:ascii="Arial" w:eastAsia="Times New Roman" w:hAnsi="Arial" w:cs="Arial"/>
          <w:color w:val="676767"/>
          <w:sz w:val="18"/>
          <w:szCs w:val="18"/>
        </w:rPr>
        <w:t xml:space="preserve"> information used for certain purposes, when we ask for this information. For example, if you request a catalog but do not wish to receive promotional materials via email from us select 'No'. </w:t>
      </w:r>
      <w:r w:rsidR="00A9359D" w:rsidRPr="00A9359D">
        <w:rPr>
          <w:rFonts w:ascii="Arial" w:eastAsia="Times New Roman" w:hAnsi="Arial" w:cs="Arial"/>
          <w:color w:val="676767"/>
          <w:sz w:val="18"/>
          <w:szCs w:val="18"/>
        </w:rPr>
        <w:br/>
      </w:r>
      <w:r w:rsidR="00A9359D" w:rsidRPr="00A9359D">
        <w:rPr>
          <w:rFonts w:ascii="Arial" w:eastAsia="Times New Roman" w:hAnsi="Arial" w:cs="Arial"/>
          <w:color w:val="676767"/>
          <w:sz w:val="18"/>
          <w:szCs w:val="18"/>
        </w:rPr>
        <w:br/>
        <w:t>If you no longer wish to receive our newsletter and promotional communications, you may opt-out of receiving them by following the instructions included in each newsletter, emailing us at </w:t>
      </w:r>
      <w:hyperlink r:id="rId14" w:history="1">
        <w:r w:rsidR="00A9359D" w:rsidRPr="00A9359D">
          <w:rPr>
            <w:rFonts w:ascii="Arial" w:eastAsia="Times New Roman" w:hAnsi="Arial" w:cs="Arial"/>
            <w:color w:val="421C55"/>
            <w:sz w:val="18"/>
            <w:szCs w:val="18"/>
            <w:bdr w:val="none" w:sz="0" w:space="0" w:color="auto" w:frame="1"/>
          </w:rPr>
          <w:t>support@pospaper.com</w:t>
        </w:r>
      </w:hyperlink>
      <w:r w:rsidR="00A9359D" w:rsidRPr="00A9359D">
        <w:rPr>
          <w:rFonts w:ascii="Arial" w:eastAsia="Times New Roman" w:hAnsi="Arial" w:cs="Arial"/>
          <w:color w:val="676767"/>
          <w:sz w:val="18"/>
          <w:szCs w:val="18"/>
        </w:rPr>
        <w:t xml:space="preserve">, calling us at 1.877.469.7655, or mailing the </w:t>
      </w:r>
      <w:proofErr w:type="spellStart"/>
      <w:r w:rsidR="00A9359D" w:rsidRPr="00A9359D">
        <w:rPr>
          <w:rFonts w:ascii="Arial" w:eastAsia="Times New Roman" w:hAnsi="Arial" w:cs="Arial"/>
          <w:color w:val="676767"/>
          <w:sz w:val="18"/>
          <w:szCs w:val="18"/>
        </w:rPr>
        <w:t>folling</w:t>
      </w:r>
      <w:proofErr w:type="spellEnd"/>
      <w:r w:rsidR="00A9359D" w:rsidRPr="00A9359D">
        <w:rPr>
          <w:rFonts w:ascii="Arial" w:eastAsia="Times New Roman" w:hAnsi="Arial" w:cs="Arial"/>
          <w:color w:val="676767"/>
          <w:sz w:val="18"/>
          <w:szCs w:val="18"/>
        </w:rPr>
        <w:t xml:space="preserve"> address: </w:t>
      </w:r>
      <w:r w:rsidR="00A9359D" w:rsidRPr="00A9359D">
        <w:rPr>
          <w:rFonts w:ascii="Arial" w:eastAsia="Times New Roman" w:hAnsi="Arial" w:cs="Arial"/>
          <w:color w:val="676767"/>
          <w:sz w:val="18"/>
          <w:szCs w:val="18"/>
        </w:rPr>
        <w:br/>
      </w:r>
      <w:r w:rsidR="00A9359D" w:rsidRPr="00A9359D">
        <w:rPr>
          <w:rFonts w:ascii="Arial" w:eastAsia="Times New Roman" w:hAnsi="Arial" w:cs="Arial"/>
          <w:color w:val="676767"/>
          <w:sz w:val="18"/>
          <w:szCs w:val="18"/>
        </w:rPr>
        <w:br/>
        <w:t>POSPaper.com</w:t>
      </w:r>
      <w:r w:rsidR="00A9359D" w:rsidRPr="00A9359D">
        <w:rPr>
          <w:rFonts w:ascii="Arial" w:eastAsia="Times New Roman" w:hAnsi="Arial" w:cs="Arial"/>
          <w:color w:val="676767"/>
          <w:sz w:val="18"/>
          <w:szCs w:val="18"/>
        </w:rPr>
        <w:br/>
        <w:t>Customer Service Department</w:t>
      </w:r>
      <w:r w:rsidR="00A9359D" w:rsidRPr="00A9359D">
        <w:rPr>
          <w:rFonts w:ascii="Arial" w:eastAsia="Times New Roman" w:hAnsi="Arial" w:cs="Arial"/>
          <w:color w:val="676767"/>
          <w:sz w:val="18"/>
          <w:szCs w:val="18"/>
        </w:rPr>
        <w:br/>
        <w:t>6740 Broadway Ave. Suite D</w:t>
      </w:r>
      <w:r w:rsidR="00A9359D" w:rsidRPr="00A9359D">
        <w:rPr>
          <w:rFonts w:ascii="Arial" w:eastAsia="Times New Roman" w:hAnsi="Arial" w:cs="Arial"/>
          <w:color w:val="676767"/>
          <w:sz w:val="18"/>
          <w:szCs w:val="18"/>
        </w:rPr>
        <w:br/>
        <w:t>Jacksonville, FL 32254</w:t>
      </w:r>
      <w:r w:rsidR="00A9359D" w:rsidRPr="00A9359D">
        <w:rPr>
          <w:rFonts w:ascii="Arial" w:eastAsia="Times New Roman" w:hAnsi="Arial" w:cs="Arial"/>
          <w:color w:val="676767"/>
          <w:sz w:val="18"/>
          <w:szCs w:val="18"/>
        </w:rPr>
        <w:br/>
      </w:r>
      <w:r w:rsidR="00A9359D" w:rsidRPr="00A9359D">
        <w:rPr>
          <w:rFonts w:ascii="Arial" w:eastAsia="Times New Roman" w:hAnsi="Arial" w:cs="Arial"/>
          <w:color w:val="676767"/>
          <w:sz w:val="18"/>
          <w:szCs w:val="18"/>
        </w:rPr>
        <w:br/>
        <w:t>You will be notified when your personal information is collected by any third party that is not our agent/service provider, so you can make an informed choice as to whether or not to share your information with that party. </w:t>
      </w:r>
      <w:r w:rsidR="00A9359D" w:rsidRPr="00A9359D">
        <w:rPr>
          <w:rFonts w:ascii="Arial" w:eastAsia="Times New Roman" w:hAnsi="Arial" w:cs="Arial"/>
          <w:color w:val="676767"/>
          <w:sz w:val="18"/>
          <w:szCs w:val="18"/>
        </w:rPr>
        <w:br/>
      </w:r>
    </w:p>
    <w:p w14:paraId="52046F4C" w14:textId="77777777" w:rsidR="00D44B8A" w:rsidRPr="00D44B8A" w:rsidRDefault="00D44B8A" w:rsidP="00D44B8A">
      <w:pPr>
        <w:rPr>
          <w:ins w:id="77" w:author="TRUSTe  " w:date="2014-06-04T22:49:00Z"/>
          <w:rFonts w:ascii="Arial" w:eastAsia="Times New Roman" w:hAnsi="Arial" w:cs="Arial"/>
          <w:b/>
          <w:i/>
          <w:sz w:val="18"/>
          <w:szCs w:val="18"/>
        </w:rPr>
      </w:pPr>
      <w:commentRangeStart w:id="78"/>
      <w:ins w:id="79" w:author="TRUSTe  " w:date="2014-06-04T22:49:00Z">
        <w:r w:rsidRPr="00D44B8A">
          <w:rPr>
            <w:rFonts w:ascii="Arial" w:eastAsia="Times New Roman" w:hAnsi="Arial" w:cs="Arial"/>
            <w:b/>
            <w:i/>
            <w:sz w:val="18"/>
            <w:szCs w:val="18"/>
          </w:rPr>
          <w:t>Single Sign-On</w:t>
        </w:r>
      </w:ins>
    </w:p>
    <w:p w14:paraId="0F2E8EE1" w14:textId="77777777" w:rsidR="00D44B8A" w:rsidRPr="00D44B8A" w:rsidRDefault="00D44B8A" w:rsidP="00D44B8A">
      <w:pPr>
        <w:rPr>
          <w:ins w:id="80" w:author="TRUSTe  " w:date="2014-06-04T22:49:00Z"/>
          <w:rFonts w:ascii="Arial" w:hAnsi="Arial" w:cs="Arial"/>
          <w:sz w:val="18"/>
          <w:szCs w:val="18"/>
        </w:rPr>
      </w:pPr>
      <w:ins w:id="81" w:author="TRUSTe  " w:date="2014-06-04T22:49:00Z">
        <w:r w:rsidRPr="00D44B8A">
          <w:rPr>
            <w:rFonts w:ascii="Arial" w:hAnsi="Arial" w:cs="Arial"/>
            <w:sz w:val="18"/>
            <w:szCs w:val="18"/>
          </w:rPr>
          <w:t>You can log in to our site using sign-in services such as Facebook Connect or an Open ID provider. These services will authenticate your identity and provide you the option to share certain personal information with us such as your name and email address to pre-populate our sign up form.  Services like Facebook Connect give you the option to post information about your activities on this Web site to your profile page to share with others within your network.   </w:t>
        </w:r>
      </w:ins>
    </w:p>
    <w:commentRangeEnd w:id="78"/>
    <w:p w14:paraId="59A8A712" w14:textId="106352DB" w:rsidR="00A9359D" w:rsidRPr="00A9359D" w:rsidRDefault="00D44B8A" w:rsidP="001B70C6">
      <w:pPr>
        <w:shd w:val="clear" w:color="auto" w:fill="FFFFFF"/>
        <w:spacing w:after="240" w:line="285" w:lineRule="atLeast"/>
        <w:textAlignment w:val="baseline"/>
        <w:rPr>
          <w:rFonts w:ascii="Arial" w:eastAsia="Times New Roman" w:hAnsi="Arial" w:cs="Arial"/>
          <w:color w:val="676767"/>
          <w:sz w:val="18"/>
          <w:szCs w:val="18"/>
        </w:rPr>
      </w:pPr>
      <w:ins w:id="82" w:author="TRUSTe  " w:date="2014-06-04T22:50:00Z">
        <w:r>
          <w:rPr>
            <w:rStyle w:val="CommentReference"/>
          </w:rPr>
          <w:commentReference w:id="78"/>
        </w:r>
      </w:ins>
      <w:r w:rsidR="00A9359D" w:rsidRPr="00A9359D">
        <w:rPr>
          <w:rFonts w:ascii="Arial" w:eastAsia="Times New Roman" w:hAnsi="Arial" w:cs="Arial"/>
          <w:color w:val="676767"/>
          <w:sz w:val="18"/>
          <w:szCs w:val="18"/>
        </w:rPr>
        <w:br/>
      </w:r>
      <w:r w:rsidR="00A9359D" w:rsidRPr="00A9359D">
        <w:rPr>
          <w:rFonts w:ascii="Arial" w:eastAsia="Times New Roman" w:hAnsi="Arial" w:cs="Arial"/>
          <w:b/>
          <w:bCs/>
          <w:color w:val="676767"/>
          <w:sz w:val="18"/>
          <w:szCs w:val="18"/>
          <w:bdr w:val="none" w:sz="0" w:space="0" w:color="auto" w:frame="1"/>
        </w:rPr>
        <w:t>Changes in this Privacy</w:t>
      </w:r>
      <w:ins w:id="84" w:author="TRUSTe  " w:date="2014-06-04T19:21:00Z">
        <w:r w:rsidR="001C2AA6">
          <w:rPr>
            <w:rFonts w:ascii="Arial" w:eastAsia="Times New Roman" w:hAnsi="Arial" w:cs="Arial"/>
            <w:b/>
            <w:bCs/>
            <w:color w:val="676767"/>
            <w:sz w:val="18"/>
            <w:szCs w:val="18"/>
            <w:bdr w:val="none" w:sz="0" w:space="0" w:color="auto" w:frame="1"/>
          </w:rPr>
          <w:t xml:space="preserve"> Policy</w:t>
        </w:r>
      </w:ins>
      <w:del w:id="85" w:author="TRUSTe  " w:date="2014-06-04T19:21:00Z">
        <w:r w:rsidR="00A9359D" w:rsidRPr="00A9359D" w:rsidDel="001C2AA6">
          <w:rPr>
            <w:rFonts w:ascii="Arial" w:eastAsia="Times New Roman" w:hAnsi="Arial" w:cs="Arial"/>
            <w:b/>
            <w:bCs/>
            <w:color w:val="676767"/>
            <w:sz w:val="18"/>
            <w:szCs w:val="18"/>
            <w:bdr w:val="none" w:sz="0" w:space="0" w:color="auto" w:frame="1"/>
          </w:rPr>
          <w:delText>Statement</w:delText>
        </w:r>
      </w:del>
      <w:r w:rsidR="00A9359D" w:rsidRPr="00A9359D">
        <w:rPr>
          <w:rFonts w:ascii="Arial" w:eastAsia="Times New Roman" w:hAnsi="Arial" w:cs="Arial"/>
          <w:b/>
          <w:bCs/>
          <w:color w:val="676767"/>
          <w:sz w:val="18"/>
          <w:szCs w:val="18"/>
          <w:bdr w:val="none" w:sz="0" w:space="0" w:color="auto" w:frame="1"/>
        </w:rPr>
        <w:t>:</w:t>
      </w:r>
      <w:r w:rsidR="00A9359D" w:rsidRPr="00A9359D">
        <w:rPr>
          <w:rFonts w:ascii="Arial" w:eastAsia="Times New Roman" w:hAnsi="Arial" w:cs="Arial"/>
          <w:color w:val="676767"/>
          <w:sz w:val="18"/>
          <w:szCs w:val="18"/>
        </w:rPr>
        <w:br/>
        <w:t xml:space="preserve">If we decide to change our privacy policy, we will post those changes to this privacy </w:t>
      </w:r>
      <w:del w:id="86" w:author="TRUSTe  " w:date="2014-06-04T19:21:00Z">
        <w:r w:rsidR="00A9359D" w:rsidRPr="00A9359D" w:rsidDel="001C2AA6">
          <w:rPr>
            <w:rFonts w:ascii="Arial" w:eastAsia="Times New Roman" w:hAnsi="Arial" w:cs="Arial"/>
            <w:color w:val="676767"/>
            <w:sz w:val="18"/>
            <w:szCs w:val="18"/>
          </w:rPr>
          <w:delText>statement</w:delText>
        </w:r>
      </w:del>
      <w:ins w:id="87" w:author="TRUSTe  " w:date="2014-06-04T19:21:00Z">
        <w:r w:rsidR="001C2AA6">
          <w:rPr>
            <w:rFonts w:ascii="Arial" w:eastAsia="Times New Roman" w:hAnsi="Arial" w:cs="Arial"/>
            <w:color w:val="676767"/>
            <w:sz w:val="18"/>
            <w:szCs w:val="18"/>
          </w:rPr>
          <w:t>policy</w:t>
        </w:r>
      </w:ins>
      <w:r w:rsidR="00A9359D" w:rsidRPr="00A9359D">
        <w:rPr>
          <w:rFonts w:ascii="Arial" w:eastAsia="Times New Roman" w:hAnsi="Arial" w:cs="Arial"/>
          <w:color w:val="676767"/>
          <w:sz w:val="18"/>
          <w:szCs w:val="18"/>
        </w:rPr>
        <w:t>, the homepage, and other places we deem appropriate so that you are aware of what information we collect, how we use it, and under what circumstances, if any, we disclose it. </w:t>
      </w:r>
      <w:r w:rsidR="00A9359D" w:rsidRPr="00A9359D">
        <w:rPr>
          <w:rFonts w:ascii="Arial" w:eastAsia="Times New Roman" w:hAnsi="Arial" w:cs="Arial"/>
          <w:color w:val="676767"/>
          <w:sz w:val="18"/>
          <w:szCs w:val="18"/>
        </w:rPr>
        <w:br/>
      </w:r>
      <w:r w:rsidR="00A9359D" w:rsidRPr="00A9359D">
        <w:rPr>
          <w:rFonts w:ascii="Arial" w:eastAsia="Times New Roman" w:hAnsi="Arial" w:cs="Arial"/>
          <w:color w:val="676767"/>
          <w:sz w:val="18"/>
          <w:szCs w:val="18"/>
        </w:rPr>
        <w:br/>
      </w:r>
      <w:r w:rsidR="00A9359D" w:rsidRPr="00A9359D">
        <w:rPr>
          <w:rFonts w:ascii="Arial" w:eastAsia="Times New Roman" w:hAnsi="Arial" w:cs="Arial"/>
          <w:i/>
          <w:iCs/>
          <w:color w:val="676767"/>
          <w:sz w:val="18"/>
          <w:szCs w:val="18"/>
          <w:bdr w:val="none" w:sz="0" w:space="0" w:color="auto" w:frame="1"/>
        </w:rPr>
        <w:t xml:space="preserve">We reserve the right to modify this privacy </w:t>
      </w:r>
      <w:del w:id="88" w:author="TRUSTe  " w:date="2014-06-04T19:21:00Z">
        <w:r w:rsidR="00A9359D" w:rsidRPr="00A9359D" w:rsidDel="001C2AA6">
          <w:rPr>
            <w:rFonts w:ascii="Arial" w:eastAsia="Times New Roman" w:hAnsi="Arial" w:cs="Arial"/>
            <w:i/>
            <w:iCs/>
            <w:color w:val="676767"/>
            <w:sz w:val="18"/>
            <w:szCs w:val="18"/>
            <w:bdr w:val="none" w:sz="0" w:space="0" w:color="auto" w:frame="1"/>
          </w:rPr>
          <w:delText xml:space="preserve">statement </w:delText>
        </w:r>
      </w:del>
      <w:ins w:id="89" w:author="TRUSTe  " w:date="2014-06-04T19:21:00Z">
        <w:r w:rsidR="001C2AA6">
          <w:rPr>
            <w:rFonts w:ascii="Arial" w:eastAsia="Times New Roman" w:hAnsi="Arial" w:cs="Arial"/>
            <w:i/>
            <w:iCs/>
            <w:color w:val="676767"/>
            <w:sz w:val="18"/>
            <w:szCs w:val="18"/>
            <w:bdr w:val="none" w:sz="0" w:space="0" w:color="auto" w:frame="1"/>
          </w:rPr>
          <w:t>policy</w:t>
        </w:r>
        <w:r w:rsidR="001C2AA6" w:rsidRPr="00A9359D">
          <w:rPr>
            <w:rFonts w:ascii="Arial" w:eastAsia="Times New Roman" w:hAnsi="Arial" w:cs="Arial"/>
            <w:i/>
            <w:iCs/>
            <w:color w:val="676767"/>
            <w:sz w:val="18"/>
            <w:szCs w:val="18"/>
            <w:bdr w:val="none" w:sz="0" w:space="0" w:color="auto" w:frame="1"/>
          </w:rPr>
          <w:t xml:space="preserve"> </w:t>
        </w:r>
      </w:ins>
      <w:r w:rsidR="00A9359D" w:rsidRPr="00A9359D">
        <w:rPr>
          <w:rFonts w:ascii="Arial" w:eastAsia="Times New Roman" w:hAnsi="Arial" w:cs="Arial"/>
          <w:i/>
          <w:iCs/>
          <w:color w:val="676767"/>
          <w:sz w:val="18"/>
          <w:szCs w:val="18"/>
          <w:bdr w:val="none" w:sz="0" w:space="0" w:color="auto" w:frame="1"/>
        </w:rPr>
        <w:t>at any time, so please review it frequently. If we make material changes to this policy, we will notify you here, by email, or by means of a notice on our home page</w:t>
      </w:r>
      <w:ins w:id="90" w:author="TRUSTe  " w:date="2014-06-04T19:22:00Z">
        <w:r w:rsidR="001C2AA6">
          <w:rPr>
            <w:rFonts w:ascii="Arial" w:eastAsia="Times New Roman" w:hAnsi="Arial" w:cs="Arial"/>
            <w:i/>
            <w:iCs/>
            <w:color w:val="676767"/>
            <w:sz w:val="18"/>
            <w:szCs w:val="18"/>
            <w:bdr w:val="none" w:sz="0" w:space="0" w:color="auto" w:frame="1"/>
          </w:rPr>
          <w:t xml:space="preserve"> </w:t>
        </w:r>
        <w:commentRangeStart w:id="91"/>
        <w:r w:rsidR="001C2AA6" w:rsidRPr="001C2AA6">
          <w:rPr>
            <w:rFonts w:ascii="Lucida Sans" w:eastAsia="Times New Roman" w:hAnsi="Lucida Sans" w:cs="Times New Roman"/>
            <w:i/>
            <w:iCs/>
            <w:color w:val="424242"/>
            <w:sz w:val="18"/>
            <w:szCs w:val="18"/>
          </w:rPr>
          <w:t>prior to the change becoming effective</w:t>
        </w:r>
        <w:commentRangeEnd w:id="91"/>
        <w:r w:rsidR="001C2AA6" w:rsidRPr="001C2AA6">
          <w:rPr>
            <w:rStyle w:val="CommentReference"/>
          </w:rPr>
          <w:commentReference w:id="91"/>
        </w:r>
      </w:ins>
      <w:r w:rsidR="00A9359D" w:rsidRPr="001C2AA6">
        <w:rPr>
          <w:rFonts w:ascii="Arial" w:eastAsia="Times New Roman" w:hAnsi="Arial" w:cs="Arial"/>
          <w:i/>
          <w:iCs/>
          <w:color w:val="676767"/>
          <w:sz w:val="18"/>
          <w:szCs w:val="18"/>
          <w:bdr w:val="none" w:sz="0" w:space="0" w:color="auto" w:frame="1"/>
        </w:rPr>
        <w:t>.</w:t>
      </w:r>
      <w:r w:rsidR="00A9359D" w:rsidRPr="001C2AA6">
        <w:rPr>
          <w:rFonts w:ascii="Arial" w:eastAsia="Times New Roman" w:hAnsi="Arial" w:cs="Arial"/>
          <w:color w:val="676767"/>
          <w:sz w:val="18"/>
          <w:szCs w:val="18"/>
        </w:rPr>
        <w:t> </w:t>
      </w:r>
      <w:r w:rsidR="00A9359D" w:rsidRPr="00A9359D">
        <w:rPr>
          <w:rFonts w:ascii="Arial" w:eastAsia="Times New Roman" w:hAnsi="Arial" w:cs="Arial"/>
          <w:color w:val="676767"/>
          <w:sz w:val="18"/>
          <w:szCs w:val="18"/>
        </w:rPr>
        <w:br/>
      </w:r>
      <w:r w:rsidR="00A9359D" w:rsidRPr="00A9359D">
        <w:rPr>
          <w:rFonts w:ascii="Arial" w:eastAsia="Times New Roman" w:hAnsi="Arial" w:cs="Arial"/>
          <w:color w:val="676767"/>
          <w:sz w:val="18"/>
          <w:szCs w:val="18"/>
        </w:rPr>
        <w:br/>
      </w:r>
      <w:r w:rsidR="00A9359D" w:rsidRPr="00A9359D">
        <w:rPr>
          <w:rFonts w:ascii="Arial" w:eastAsia="Times New Roman" w:hAnsi="Arial" w:cs="Arial"/>
          <w:b/>
          <w:bCs/>
          <w:color w:val="676767"/>
          <w:sz w:val="18"/>
          <w:szCs w:val="18"/>
          <w:bdr w:val="none" w:sz="0" w:space="0" w:color="auto" w:frame="1"/>
        </w:rPr>
        <w:t>Security disclosure:</w:t>
      </w:r>
      <w:r w:rsidR="00A9359D" w:rsidRPr="00A9359D">
        <w:rPr>
          <w:rFonts w:ascii="Arial" w:eastAsia="Times New Roman" w:hAnsi="Arial" w:cs="Arial"/>
          <w:color w:val="676767"/>
          <w:sz w:val="18"/>
          <w:szCs w:val="18"/>
        </w:rPr>
        <w:br/>
        <w:t xml:space="preserve">The security of your personal information is important to us. </w:t>
      </w:r>
      <w:commentRangeStart w:id="93"/>
      <w:r w:rsidR="00A9359D" w:rsidRPr="001421E7">
        <w:rPr>
          <w:rFonts w:ascii="Arial" w:eastAsia="Times New Roman" w:hAnsi="Arial" w:cs="Arial"/>
          <w:strike/>
          <w:color w:val="FF0000"/>
          <w:sz w:val="18"/>
          <w:szCs w:val="18"/>
        </w:rPr>
        <w:t>When you enter sensitive information (such as credit card number and/or social security number) on our registration or order forms, we encrypt that information using secure socket layer technology (SSL). </w:t>
      </w:r>
      <w:commentRangeEnd w:id="93"/>
      <w:r w:rsidR="001421E7">
        <w:rPr>
          <w:rStyle w:val="CommentReference"/>
        </w:rPr>
        <w:commentReference w:id="93"/>
      </w:r>
      <w:r w:rsidR="00A9359D" w:rsidRPr="00A9359D">
        <w:rPr>
          <w:rFonts w:ascii="Arial" w:eastAsia="Times New Roman" w:hAnsi="Arial" w:cs="Arial"/>
          <w:color w:val="676767"/>
          <w:sz w:val="18"/>
          <w:szCs w:val="18"/>
        </w:rPr>
        <w:t>We follow generally accepted industry standards to protect the personal information submitted to us, both during transmission and once we receive it. No method of transmission over the Internet, or method of electronic storage, is 100% secure, however. Therefore, while we strive to use commercially acceptable means to protect your personal information, we cannot guarantee its absolute security. </w:t>
      </w:r>
      <w:r w:rsidR="00A9359D" w:rsidRPr="00A9359D">
        <w:rPr>
          <w:rFonts w:ascii="Arial" w:eastAsia="Times New Roman" w:hAnsi="Arial" w:cs="Arial"/>
          <w:color w:val="676767"/>
          <w:sz w:val="18"/>
          <w:szCs w:val="18"/>
        </w:rPr>
        <w:br/>
      </w:r>
      <w:r w:rsidR="00A9359D" w:rsidRPr="00A9359D">
        <w:rPr>
          <w:rFonts w:ascii="Arial" w:eastAsia="Times New Roman" w:hAnsi="Arial" w:cs="Arial"/>
          <w:color w:val="676767"/>
          <w:sz w:val="18"/>
          <w:szCs w:val="18"/>
        </w:rPr>
        <w:br/>
        <w:t xml:space="preserve">If you have any questions about security on our Web site, you can send email us at </w:t>
      </w:r>
      <w:ins w:id="94" w:author="TRUSTe  " w:date="2014-06-04T19:23:00Z">
        <w:r w:rsidR="001C2AA6">
          <w:rPr>
            <w:rFonts w:ascii="Arial" w:eastAsia="Times New Roman" w:hAnsi="Arial" w:cs="Arial"/>
            <w:color w:val="421C55"/>
            <w:sz w:val="18"/>
            <w:szCs w:val="18"/>
            <w:bdr w:val="none" w:sz="0" w:space="0" w:color="auto" w:frame="1"/>
          </w:rPr>
          <w:fldChar w:fldCharType="begin"/>
        </w:r>
        <w:r w:rsidR="001C2AA6">
          <w:rPr>
            <w:rFonts w:ascii="Arial" w:eastAsia="Times New Roman" w:hAnsi="Arial" w:cs="Arial"/>
            <w:color w:val="421C55"/>
            <w:sz w:val="18"/>
            <w:szCs w:val="18"/>
            <w:bdr w:val="none" w:sz="0" w:space="0" w:color="auto" w:frame="1"/>
          </w:rPr>
          <w:instrText xml:space="preserve"> HYPERLINK "mailto:</w:instrText>
        </w:r>
      </w:ins>
      <w:r w:rsidR="001C2AA6" w:rsidRPr="00A9359D">
        <w:rPr>
          <w:rFonts w:ascii="Arial" w:eastAsia="Times New Roman" w:hAnsi="Arial" w:cs="Arial"/>
          <w:color w:val="421C55"/>
          <w:sz w:val="18"/>
          <w:szCs w:val="18"/>
          <w:bdr w:val="none" w:sz="0" w:space="0" w:color="auto" w:frame="1"/>
        </w:rPr>
        <w:instrText>sales@pospaper.com</w:instrText>
      </w:r>
      <w:ins w:id="95" w:author="TRUSTe  " w:date="2014-06-04T19:23:00Z">
        <w:r w:rsidR="001C2AA6">
          <w:rPr>
            <w:rFonts w:ascii="Arial" w:eastAsia="Times New Roman" w:hAnsi="Arial" w:cs="Arial"/>
            <w:color w:val="421C55"/>
            <w:sz w:val="18"/>
            <w:szCs w:val="18"/>
            <w:bdr w:val="none" w:sz="0" w:space="0" w:color="auto" w:frame="1"/>
          </w:rPr>
          <w:instrText xml:space="preserve">" </w:instrText>
        </w:r>
        <w:r w:rsidR="001C2AA6">
          <w:rPr>
            <w:rFonts w:ascii="Arial" w:eastAsia="Times New Roman" w:hAnsi="Arial" w:cs="Arial"/>
            <w:color w:val="421C55"/>
            <w:sz w:val="18"/>
            <w:szCs w:val="18"/>
            <w:bdr w:val="none" w:sz="0" w:space="0" w:color="auto" w:frame="1"/>
          </w:rPr>
          <w:fldChar w:fldCharType="separate"/>
        </w:r>
      </w:ins>
      <w:r w:rsidR="001C2AA6" w:rsidRPr="00D548EF">
        <w:rPr>
          <w:rStyle w:val="Hyperlink"/>
          <w:rFonts w:ascii="Arial" w:eastAsia="Times New Roman" w:hAnsi="Arial" w:cs="Arial"/>
          <w:sz w:val="18"/>
          <w:szCs w:val="18"/>
          <w:bdr w:val="none" w:sz="0" w:space="0" w:color="auto" w:frame="1"/>
        </w:rPr>
        <w:t>sales@pospaper.com</w:t>
      </w:r>
      <w:ins w:id="96" w:author="TRUSTe  " w:date="2014-06-04T19:23:00Z">
        <w:r w:rsidR="001C2AA6">
          <w:rPr>
            <w:rFonts w:ascii="Arial" w:eastAsia="Times New Roman" w:hAnsi="Arial" w:cs="Arial"/>
            <w:color w:val="421C55"/>
            <w:sz w:val="18"/>
            <w:szCs w:val="18"/>
            <w:bdr w:val="none" w:sz="0" w:space="0" w:color="auto" w:frame="1"/>
          </w:rPr>
          <w:fldChar w:fldCharType="end"/>
        </w:r>
      </w:ins>
      <w:r w:rsidR="00A9359D" w:rsidRPr="00A9359D">
        <w:rPr>
          <w:rFonts w:ascii="Arial" w:eastAsia="Times New Roman" w:hAnsi="Arial" w:cs="Arial"/>
          <w:color w:val="676767"/>
          <w:sz w:val="18"/>
          <w:szCs w:val="18"/>
        </w:rPr>
        <w:t>.</w:t>
      </w:r>
      <w:r w:rsidR="00A9359D" w:rsidRPr="00A9359D">
        <w:rPr>
          <w:rFonts w:ascii="Arial" w:eastAsia="Times New Roman" w:hAnsi="Arial" w:cs="Arial"/>
          <w:color w:val="676767"/>
          <w:sz w:val="18"/>
          <w:szCs w:val="18"/>
        </w:rPr>
        <w:br/>
      </w:r>
      <w:r w:rsidR="00A9359D" w:rsidRPr="00A9359D">
        <w:rPr>
          <w:rFonts w:ascii="Arial" w:eastAsia="Times New Roman" w:hAnsi="Arial" w:cs="Arial"/>
          <w:color w:val="676767"/>
          <w:sz w:val="18"/>
          <w:szCs w:val="18"/>
        </w:rPr>
        <w:br/>
      </w:r>
      <w:r w:rsidR="00A9359D" w:rsidRPr="00A9359D">
        <w:rPr>
          <w:rFonts w:ascii="Arial" w:eastAsia="Times New Roman" w:hAnsi="Arial" w:cs="Arial"/>
          <w:b/>
          <w:bCs/>
          <w:color w:val="676767"/>
          <w:sz w:val="18"/>
          <w:szCs w:val="18"/>
          <w:bdr w:val="none" w:sz="0" w:space="0" w:color="auto" w:frame="1"/>
        </w:rPr>
        <w:t>Shipping Charges</w:t>
      </w:r>
      <w:r w:rsidR="00A9359D" w:rsidRPr="00A9359D">
        <w:rPr>
          <w:rFonts w:ascii="Arial" w:eastAsia="Times New Roman" w:hAnsi="Arial" w:cs="Arial"/>
          <w:color w:val="676767"/>
          <w:sz w:val="18"/>
          <w:szCs w:val="18"/>
        </w:rPr>
        <w:br/>
        <w:t>Shipping charges are calculated at the time orders are placed for all orders inside the US. </w:t>
      </w:r>
      <w:r w:rsidR="00A9359D" w:rsidRPr="00A9359D">
        <w:rPr>
          <w:rFonts w:ascii="Arial" w:eastAsia="Times New Roman" w:hAnsi="Arial" w:cs="Arial"/>
          <w:color w:val="676767"/>
          <w:sz w:val="18"/>
          <w:szCs w:val="18"/>
        </w:rPr>
        <w:br/>
      </w:r>
      <w:r w:rsidR="00A9359D" w:rsidRPr="00A9359D">
        <w:rPr>
          <w:rFonts w:ascii="Arial" w:eastAsia="Times New Roman" w:hAnsi="Arial" w:cs="Arial"/>
          <w:color w:val="676767"/>
          <w:sz w:val="18"/>
          <w:szCs w:val="18"/>
        </w:rPr>
        <w:br/>
      </w:r>
      <w:r w:rsidR="00A9359D" w:rsidRPr="00A9359D">
        <w:rPr>
          <w:rFonts w:ascii="Arial" w:eastAsia="Times New Roman" w:hAnsi="Arial" w:cs="Arial"/>
          <w:b/>
          <w:bCs/>
          <w:color w:val="676767"/>
          <w:sz w:val="18"/>
          <w:szCs w:val="18"/>
          <w:bdr w:val="none" w:sz="0" w:space="0" w:color="auto" w:frame="1"/>
        </w:rPr>
        <w:t>Warranty</w:t>
      </w:r>
      <w:r w:rsidR="00A9359D" w:rsidRPr="00A9359D">
        <w:rPr>
          <w:rFonts w:ascii="Arial" w:eastAsia="Times New Roman" w:hAnsi="Arial" w:cs="Arial"/>
          <w:color w:val="676767"/>
          <w:sz w:val="18"/>
          <w:szCs w:val="18"/>
        </w:rPr>
        <w:br/>
        <w:t xml:space="preserve">All equipment comes with a </w:t>
      </w:r>
      <w:proofErr w:type="gramStart"/>
      <w:r w:rsidR="00A9359D" w:rsidRPr="00A9359D">
        <w:rPr>
          <w:rFonts w:ascii="Arial" w:eastAsia="Times New Roman" w:hAnsi="Arial" w:cs="Arial"/>
          <w:color w:val="676767"/>
          <w:sz w:val="18"/>
          <w:szCs w:val="18"/>
        </w:rPr>
        <w:t>30 day</w:t>
      </w:r>
      <w:proofErr w:type="gramEnd"/>
      <w:r w:rsidR="00A9359D" w:rsidRPr="00A9359D">
        <w:rPr>
          <w:rFonts w:ascii="Arial" w:eastAsia="Times New Roman" w:hAnsi="Arial" w:cs="Arial"/>
          <w:color w:val="676767"/>
          <w:sz w:val="18"/>
          <w:szCs w:val="18"/>
        </w:rPr>
        <w:t xml:space="preserve"> money back and 1 year manufacturer warranty. There will be no returns on ANY merchandise after 30 days. </w:t>
      </w:r>
      <w:r w:rsidR="00A9359D" w:rsidRPr="00A9359D">
        <w:rPr>
          <w:rFonts w:ascii="Arial" w:eastAsia="Times New Roman" w:hAnsi="Arial" w:cs="Arial"/>
          <w:color w:val="676767"/>
          <w:sz w:val="18"/>
          <w:szCs w:val="18"/>
        </w:rPr>
        <w:br/>
      </w:r>
      <w:r w:rsidR="00A9359D" w:rsidRPr="00A9359D">
        <w:rPr>
          <w:rFonts w:ascii="Arial" w:eastAsia="Times New Roman" w:hAnsi="Arial" w:cs="Arial"/>
          <w:color w:val="676767"/>
          <w:sz w:val="18"/>
          <w:szCs w:val="18"/>
        </w:rPr>
        <w:br/>
      </w:r>
      <w:r w:rsidR="00A9359D" w:rsidRPr="00A9359D">
        <w:rPr>
          <w:rFonts w:ascii="Arial" w:eastAsia="Times New Roman" w:hAnsi="Arial" w:cs="Arial"/>
          <w:b/>
          <w:bCs/>
          <w:color w:val="676767"/>
          <w:sz w:val="18"/>
          <w:szCs w:val="18"/>
          <w:bdr w:val="none" w:sz="0" w:space="0" w:color="auto" w:frame="1"/>
        </w:rPr>
        <w:t>Return Policy</w:t>
      </w:r>
      <w:r w:rsidR="00A9359D" w:rsidRPr="00A9359D">
        <w:rPr>
          <w:rFonts w:ascii="Arial" w:eastAsia="Times New Roman" w:hAnsi="Arial" w:cs="Arial"/>
          <w:color w:val="676767"/>
          <w:sz w:val="18"/>
          <w:szCs w:val="18"/>
        </w:rPr>
        <w:br/>
        <w:t xml:space="preserve">To qualify for return, the following conditions must be met: 1. All returns for credit must have a RMA # from POSpaper.com to send merchandise back within 30 days of purchase. Merchandise returned after 30 days from the date of original invoice will be </w:t>
      </w:r>
      <w:proofErr w:type="gramStart"/>
      <w:r w:rsidR="00A9359D" w:rsidRPr="00A9359D">
        <w:rPr>
          <w:rFonts w:ascii="Arial" w:eastAsia="Times New Roman" w:hAnsi="Arial" w:cs="Arial"/>
          <w:color w:val="676767"/>
          <w:sz w:val="18"/>
          <w:szCs w:val="18"/>
        </w:rPr>
        <w:t>treated</w:t>
      </w:r>
      <w:proofErr w:type="gramEnd"/>
      <w:r w:rsidR="00A9359D" w:rsidRPr="00A9359D">
        <w:rPr>
          <w:rFonts w:ascii="Arial" w:eastAsia="Times New Roman" w:hAnsi="Arial" w:cs="Arial"/>
          <w:color w:val="676767"/>
          <w:sz w:val="18"/>
          <w:szCs w:val="18"/>
        </w:rPr>
        <w:t xml:space="preserve"> as a return for exchange and no credit will be issued. Printers cannot be returned unless POSPaper.com ordered the incorrect product. If an incorrect printer was shipped the following process for return must be followed: Printer must be returned in their original printer box with all parts, accessories, and manuals. The Printer must be returned within another box, so the original Printer box doesn't have a shipping label on the outside. 2. All packages must be sent to POSpaper.com double boxed via prepaid freight with a copy of the invoice. 3. All merchandise must be received in its original packaging in re-saleable condition and include all parts, accessories and/or manuals. 4. Merchandise returned which is tested functional and without defect will be subject to a minimum processing fee of 15% of the product price. 5. Shipping costs will not be reimbursed.</w:t>
      </w:r>
    </w:p>
    <w:p w14:paraId="361E458A" w14:textId="77777777" w:rsidR="00A9359D" w:rsidRPr="00A9359D" w:rsidRDefault="00A9359D" w:rsidP="00A9359D">
      <w:pPr>
        <w:shd w:val="clear" w:color="auto" w:fill="FFFFFF"/>
        <w:spacing w:after="240" w:line="285" w:lineRule="atLeast"/>
        <w:textAlignment w:val="baseline"/>
        <w:rPr>
          <w:rFonts w:ascii="Arial" w:eastAsia="Times New Roman" w:hAnsi="Arial" w:cs="Arial"/>
          <w:color w:val="676767"/>
          <w:sz w:val="18"/>
          <w:szCs w:val="18"/>
        </w:rPr>
      </w:pPr>
      <w:r w:rsidRPr="00A9359D">
        <w:rPr>
          <w:rFonts w:ascii="Arial" w:eastAsia="Times New Roman" w:hAnsi="Arial" w:cs="Arial"/>
          <w:b/>
          <w:bCs/>
          <w:color w:val="676767"/>
          <w:sz w:val="18"/>
          <w:szCs w:val="18"/>
          <w:bdr w:val="none" w:sz="0" w:space="0" w:color="auto" w:frame="1"/>
        </w:rPr>
        <w:t>Terms &amp; Conditions</w:t>
      </w:r>
      <w:r w:rsidRPr="00A9359D">
        <w:rPr>
          <w:rFonts w:ascii="Arial" w:eastAsia="Times New Roman" w:hAnsi="Arial" w:cs="Arial"/>
          <w:color w:val="676767"/>
          <w:sz w:val="18"/>
          <w:szCs w:val="18"/>
        </w:rPr>
        <w:t> </w:t>
      </w:r>
      <w:r w:rsidRPr="00A9359D">
        <w:rPr>
          <w:rFonts w:ascii="Arial" w:eastAsia="Times New Roman" w:hAnsi="Arial" w:cs="Arial"/>
          <w:color w:val="676767"/>
          <w:sz w:val="18"/>
          <w:szCs w:val="18"/>
        </w:rPr>
        <w:br/>
        <w:t>Copyrights:</w:t>
      </w:r>
      <w:r w:rsidRPr="00A9359D">
        <w:rPr>
          <w:rFonts w:ascii="Arial" w:eastAsia="Times New Roman" w:hAnsi="Arial" w:cs="Arial"/>
          <w:color w:val="676767"/>
          <w:sz w:val="18"/>
          <w:szCs w:val="18"/>
        </w:rPr>
        <w:br/>
        <w:t>POSPaper.com authorizes you to view and download the materials at this Web site only for your personal, non commercial use, provided that you retain all copyright and other proprietary notices contained in the original materials on any copies of the materials. You may not modify the materials at this Site in any way or reproduce or publicly display, perform, or distribute or otherwise use them for any public or commercial purpose. For purposes of these Terms, any use of these materials on any other Web site or networked computer environment for any purpose is strictly prohibited. The materials in this Site are copyrighted and any unauthorized use of any materials in this Site may violate copyright, trademark, and other laws. If you breach any of these Terms, your authorization and rights to use this Site automatically terminates and you must immediately destroy any downloaded or printed materials. </w:t>
      </w:r>
      <w:r w:rsidRPr="00A9359D">
        <w:rPr>
          <w:rFonts w:ascii="Arial" w:eastAsia="Times New Roman" w:hAnsi="Arial" w:cs="Arial"/>
          <w:color w:val="676767"/>
          <w:sz w:val="18"/>
          <w:szCs w:val="18"/>
        </w:rPr>
        <w:br/>
      </w:r>
      <w:r w:rsidRPr="00A9359D">
        <w:rPr>
          <w:rFonts w:ascii="Arial" w:eastAsia="Times New Roman" w:hAnsi="Arial" w:cs="Arial"/>
          <w:color w:val="676767"/>
          <w:sz w:val="18"/>
          <w:szCs w:val="18"/>
        </w:rPr>
        <w:br/>
        <w:t>Trademarks:</w:t>
      </w:r>
      <w:r w:rsidRPr="00A9359D">
        <w:rPr>
          <w:rFonts w:ascii="Arial" w:eastAsia="Times New Roman" w:hAnsi="Arial" w:cs="Arial"/>
          <w:color w:val="676767"/>
          <w:sz w:val="18"/>
          <w:szCs w:val="18"/>
        </w:rPr>
        <w:br/>
        <w:t>POSPaper.com and the POSPaper.com logo are service trademarks for www.pospaper.com. All other trademarks and registered trademarks displayed on the site are the trademarks of their respective owners, and are not intended to imply any endorsement or affiliation between POSPaper.com and these companies.</w:t>
      </w:r>
      <w:r w:rsidRPr="00A9359D">
        <w:rPr>
          <w:rFonts w:ascii="Arial" w:eastAsia="Times New Roman" w:hAnsi="Arial" w:cs="Arial"/>
          <w:color w:val="676767"/>
          <w:sz w:val="18"/>
          <w:szCs w:val="18"/>
        </w:rPr>
        <w:br/>
      </w:r>
      <w:r w:rsidRPr="00A9359D">
        <w:rPr>
          <w:rFonts w:ascii="Arial" w:eastAsia="Times New Roman" w:hAnsi="Arial" w:cs="Arial"/>
          <w:color w:val="676767"/>
          <w:sz w:val="18"/>
          <w:szCs w:val="18"/>
        </w:rPr>
        <w:br/>
        <w:t>Disclaimer:</w:t>
      </w:r>
      <w:r w:rsidRPr="00A9359D">
        <w:rPr>
          <w:rFonts w:ascii="Arial" w:eastAsia="Times New Roman" w:hAnsi="Arial" w:cs="Arial"/>
          <w:color w:val="676767"/>
          <w:sz w:val="18"/>
          <w:szCs w:val="18"/>
        </w:rPr>
        <w:br/>
        <w:t xml:space="preserve">THE MATERIALS PROVIDED AT THIS SITE ARE PROVIDED "AS IS" WITHOUT ANY WARRANTIES OF ANY KIND INCLUDING WARRANTIES OF MERCHANTABILITY, FITNESS FOR A PARTICULAR PURPOSE, OR NON-INFRINGEMENT OF INTELLECTUAL PROPERTY. POSPaper.com further does not warrant the accuracy and completeness of the materials at this Site. POSPaper.com may make changes to the materials at this Site, or to the products and prices described in them, at any time without notice. The materials at this Site may be out of date, and POSPaper.com makes no commitment to update the materials at this Site. Information published at this Site may refer to products, programs or services that are not available in your country. Consult POSPaper.com for information regarding the products, programs and services that may be available to you. IN NO EVENT WILL POSPaper.com, ITS SUPPLIERS, OR OTHER THIRD PARTIES MENTIONED AT THIS SITE BE LIABLE FOR ANY DAMAGES WHATSOEVER (INCLUDING, WITHOUT LIMITATION, THOSE RESULTING FROM LOST PROFITS, LOST DATA OR BUSINESS INTERRUPTION) ARISING OUT OF THE USE, INABILITY TO USE, OR THE RESULTS OF USE OF THIS SITE, ANY WEB SITES LINKED TO THIS SITE, OR THE MATERIALS OR INFORMATION CONTAINED AT ANY OR ALL SUCH SITES, WHETHER BASED ON WARRANTY, CONTRACT, TORT OR ANY OTHER LEGAL THEORY AND WHETHER OR NOT ADVISED OF THE POSSIBILITY OF SUCH DAMAGES. IF YOUR USE OF THE MATERIALS OR INFORMATION FROM THIS SITE RESULTS IN THE NEED FOR SERVICING, REPAIR OR CORRECTION OF EQUIPMENT OR DATA, YOU ASSUME ALL COSTS THEREOF. APPLICABLE LAW MAY NOT ALLOW THE EXCLUSION OR LIMITATION OF INCIDENTAL OR CONSEQUENTIAL DAMAGES, SO THE ABOVE LIMITATION OR EXCLUSION MAY NOT APPLY TO YOU. </w:t>
      </w:r>
      <w:proofErr w:type="gramStart"/>
      <w:r w:rsidRPr="00A9359D">
        <w:rPr>
          <w:rFonts w:ascii="Arial" w:eastAsia="Times New Roman" w:hAnsi="Arial" w:cs="Arial"/>
          <w:color w:val="676767"/>
          <w:sz w:val="18"/>
          <w:szCs w:val="18"/>
        </w:rPr>
        <w:t>This Site is administered by POSPaper.com</w:t>
      </w:r>
      <w:proofErr w:type="gramEnd"/>
      <w:r w:rsidRPr="00A9359D">
        <w:rPr>
          <w:rFonts w:ascii="Arial" w:eastAsia="Times New Roman" w:hAnsi="Arial" w:cs="Arial"/>
          <w:color w:val="676767"/>
          <w:sz w:val="18"/>
          <w:szCs w:val="18"/>
        </w:rPr>
        <w:t xml:space="preserve"> from its offices in Jacksonville, Florida. POSPaper.com makes no representation that materials at this Site are appropriate or available for use outside the United States, and access to them from territories where their contents are illegal is prohibited. You may not use, export, or re-export the materials at this Site or any copy or adaptation in violation of any applicable laws or regulations including without limitation U.S. export laws and regulations. If you choose to access this Site from outside the United States, you do so on your own initiative and are responsible for compliance with applicable local laws. These Terms will be governed by and construed in accordance with the laws of the State of Florida, without giving effect to any principles of conflicts of laws.</w:t>
      </w:r>
    </w:p>
    <w:p w14:paraId="425E9D78" w14:textId="77777777" w:rsidR="00A9359D" w:rsidRPr="00A9359D" w:rsidRDefault="00A9359D" w:rsidP="00A9359D">
      <w:pPr>
        <w:rPr>
          <w:rFonts w:ascii="Times" w:eastAsia="Times New Roman" w:hAnsi="Times" w:cs="Times New Roman"/>
          <w:sz w:val="20"/>
          <w:szCs w:val="20"/>
        </w:rPr>
      </w:pPr>
    </w:p>
    <w:p w14:paraId="42CBD25F" w14:textId="77777777" w:rsidR="00E24741" w:rsidRDefault="00E24741"/>
    <w:sectPr w:rsidR="00E24741" w:rsidSect="00E24741">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TRUSTe  " w:date="2014-06-04T19:29:00Z" w:initials="T">
    <w:p w14:paraId="60A21DB7" w14:textId="29A176FB" w:rsidR="00D44B8A" w:rsidRDefault="00D44B8A">
      <w:pPr>
        <w:pStyle w:val="CommentText"/>
      </w:pPr>
      <w:r>
        <w:rPr>
          <w:rStyle w:val="CommentReference"/>
        </w:rPr>
        <w:annotationRef/>
      </w:r>
      <w:r>
        <w:t>Please change the heading to Privacy Policy.</w:t>
      </w:r>
    </w:p>
  </w:comment>
  <w:comment w:id="1" w:author="TRUSTe  " w:date="2014-06-04T19:08:00Z" w:initials="T">
    <w:p w14:paraId="606DDB1F" w14:textId="77777777" w:rsidR="00D44B8A" w:rsidRDefault="00D44B8A">
      <w:pPr>
        <w:pStyle w:val="CommentText"/>
      </w:pPr>
      <w:r>
        <w:rPr>
          <w:rStyle w:val="CommentReference"/>
        </w:rPr>
        <w:annotationRef/>
      </w:r>
      <w:r>
        <w:t>Please change the effective date to the day this finalized Privacy Policy is posted to your site.</w:t>
      </w:r>
    </w:p>
  </w:comment>
  <w:comment w:id="3" w:author="TRUSTe  " w:date="2014-06-04T19:09:00Z" w:initials="T">
    <w:p w14:paraId="717C1DE8" w14:textId="77777777" w:rsidR="00D44B8A" w:rsidRDefault="00D44B8A" w:rsidP="00A9359D">
      <w:pPr>
        <w:pStyle w:val="CommentText"/>
      </w:pPr>
      <w:r>
        <w:rPr>
          <w:rStyle w:val="CommentReference"/>
        </w:rPr>
        <w:annotationRef/>
      </w:r>
      <w:r>
        <w:t xml:space="preserve">Please make sure that this is hyperlinked to the </w:t>
      </w:r>
      <w:r w:rsidRPr="001741A6">
        <w:rPr>
          <w:b/>
        </w:rPr>
        <w:t>updated</w:t>
      </w:r>
      <w:r>
        <w:t xml:space="preserve"> link below:</w:t>
      </w:r>
    </w:p>
    <w:p w14:paraId="419451D4" w14:textId="77777777" w:rsidR="00D44B8A" w:rsidRDefault="00D44B8A" w:rsidP="00A9359D">
      <w:pPr>
        <w:pStyle w:val="CommentText"/>
      </w:pPr>
    </w:p>
    <w:p w14:paraId="7214184A" w14:textId="77777777" w:rsidR="00D44B8A" w:rsidRDefault="0070427D" w:rsidP="00A9359D">
      <w:pPr>
        <w:pStyle w:val="CommentText"/>
      </w:pPr>
      <w:hyperlink r:id="rId1" w:history="1">
        <w:r w:rsidR="00D44B8A">
          <w:rPr>
            <w:rFonts w:ascii="Calibri" w:hAnsi="Calibri" w:cs="Calibri"/>
            <w:color w:val="0000E9"/>
            <w:sz w:val="28"/>
            <w:szCs w:val="28"/>
            <w:u w:val="single" w:color="0000E9"/>
          </w:rPr>
          <w:t>http://www.truste.com/privacy-program-requirements/</w:t>
        </w:r>
      </w:hyperlink>
    </w:p>
  </w:comment>
  <w:comment w:id="6" w:author="TRUSTe  " w:date="2014-06-04T19:09:00Z" w:initials="T">
    <w:p w14:paraId="07F4CCC4" w14:textId="77777777" w:rsidR="00D44B8A" w:rsidRDefault="00D44B8A" w:rsidP="00A9359D">
      <w:pPr>
        <w:pStyle w:val="CommentText"/>
      </w:pPr>
      <w:r>
        <w:rPr>
          <w:rStyle w:val="CommentReference"/>
        </w:rPr>
        <w:annotationRef/>
      </w:r>
      <w:r>
        <w:t xml:space="preserve">Please make sure that this is hyperlinked to the </w:t>
      </w:r>
      <w:r w:rsidRPr="001741A6">
        <w:rPr>
          <w:b/>
        </w:rPr>
        <w:t>updated</w:t>
      </w:r>
      <w:r>
        <w:t xml:space="preserve"> link below:</w:t>
      </w:r>
    </w:p>
    <w:p w14:paraId="556034AC" w14:textId="77777777" w:rsidR="00D44B8A" w:rsidRDefault="00D44B8A" w:rsidP="00A9359D">
      <w:pPr>
        <w:pStyle w:val="CommentText"/>
      </w:pPr>
    </w:p>
    <w:p w14:paraId="66D19089" w14:textId="77777777" w:rsidR="00D44B8A" w:rsidRDefault="0070427D" w:rsidP="00A9359D">
      <w:pPr>
        <w:pStyle w:val="CommentText"/>
      </w:pPr>
      <w:hyperlink r:id="rId2" w:history="1">
        <w:r w:rsidR="00D44B8A">
          <w:rPr>
            <w:rFonts w:ascii="Calibri" w:hAnsi="Calibri" w:cs="Calibri"/>
            <w:color w:val="0000FF"/>
            <w:sz w:val="30"/>
            <w:szCs w:val="30"/>
            <w:u w:val="single" w:color="0000FF"/>
          </w:rPr>
          <w:t>https://feedback-form.truste.com/watchdog/request</w:t>
        </w:r>
      </w:hyperlink>
      <w:r w:rsidR="00D44B8A">
        <w:rPr>
          <w:rFonts w:ascii="Calibri" w:hAnsi="Calibri" w:cs="Calibri"/>
          <w:color w:val="0000FF"/>
          <w:sz w:val="30"/>
          <w:szCs w:val="30"/>
          <w:u w:val="single" w:color="0000FF"/>
        </w:rPr>
        <w:t xml:space="preserve"> </w:t>
      </w:r>
    </w:p>
  </w:comment>
  <w:comment w:id="8" w:author="TRUSTe  " w:date="2014-06-04T19:13:00Z" w:initials="T">
    <w:p w14:paraId="10A2C0BF" w14:textId="77777777" w:rsidR="00D44B8A" w:rsidRDefault="00D44B8A">
      <w:pPr>
        <w:pStyle w:val="CommentText"/>
      </w:pPr>
      <w:r>
        <w:rPr>
          <w:rStyle w:val="CommentReference"/>
        </w:rPr>
        <w:annotationRef/>
      </w:r>
      <w:r w:rsidRPr="005E466F">
        <w:t>Modified for consistency of used terms and for customer ease.</w:t>
      </w:r>
    </w:p>
  </w:comment>
  <w:comment w:id="15" w:author="TRUSTe  " w:date="2014-06-04T22:00:00Z" w:initials="TRUSTe">
    <w:p w14:paraId="097A8BC3" w14:textId="77777777" w:rsidR="00D44B8A" w:rsidRDefault="00D44B8A" w:rsidP="00D868EE">
      <w:pPr>
        <w:pStyle w:val="CommentText"/>
      </w:pPr>
      <w:r>
        <w:rPr>
          <w:rStyle w:val="CommentReference"/>
        </w:rPr>
        <w:annotationRef/>
      </w:r>
      <w:r>
        <w:t>Please make sure that this is hyperlinked to the opt-out mechanism below:</w:t>
      </w:r>
    </w:p>
    <w:p w14:paraId="3D507A4D" w14:textId="77777777" w:rsidR="00D44B8A" w:rsidRDefault="00D44B8A" w:rsidP="00D868EE">
      <w:pPr>
        <w:pStyle w:val="CommentText"/>
      </w:pPr>
    </w:p>
    <w:p w14:paraId="5370BA3B" w14:textId="77777777" w:rsidR="00D44B8A" w:rsidRDefault="00D44B8A" w:rsidP="00D868EE">
      <w:pPr>
        <w:pStyle w:val="CommentText"/>
      </w:pPr>
      <w:r w:rsidRPr="00556455">
        <w:rPr>
          <w:rStyle w:val="CommentReference"/>
          <w:b/>
        </w:rPr>
        <w:annotationRef/>
      </w:r>
      <w:r w:rsidRPr="00556455">
        <w:rPr>
          <w:b/>
        </w:rPr>
        <w:t>http://preferences-mgr.truste.com/</w:t>
      </w:r>
      <w:r>
        <w:rPr>
          <w:b/>
        </w:rPr>
        <w:t xml:space="preserve"> </w:t>
      </w:r>
      <w:r>
        <w:t>or you may also link this to the NAI opt-out mechanism below:</w:t>
      </w:r>
    </w:p>
    <w:p w14:paraId="26A5569B" w14:textId="77777777" w:rsidR="00D44B8A" w:rsidRDefault="00D44B8A" w:rsidP="00D868EE">
      <w:pPr>
        <w:pStyle w:val="CommentText"/>
      </w:pPr>
    </w:p>
    <w:p w14:paraId="2FF844BD" w14:textId="77777777" w:rsidR="00D44B8A" w:rsidRPr="00556455" w:rsidRDefault="0070427D" w:rsidP="00D868EE">
      <w:pPr>
        <w:pStyle w:val="CommentText"/>
        <w:rPr>
          <w:b/>
        </w:rPr>
      </w:pPr>
      <w:hyperlink r:id="rId3" w:history="1">
        <w:r w:rsidR="00D44B8A" w:rsidRPr="00CB5991">
          <w:rPr>
            <w:rStyle w:val="Hyperlink"/>
            <w:rFonts w:ascii="Times New Roman" w:hAnsi="Times New Roman" w:cs="Times New Roman"/>
            <w:b/>
            <w:bCs/>
            <w:i/>
            <w:kern w:val="32"/>
          </w:rPr>
          <w:t>http://www.networkadvertising.org/managing/opt_out.asp</w:t>
        </w:r>
      </w:hyperlink>
    </w:p>
  </w:comment>
  <w:comment w:id="17" w:author="TRUSTe  " w:date="2014-06-04T19:11:00Z" w:initials="T">
    <w:p w14:paraId="4EC92538" w14:textId="77777777" w:rsidR="00D44B8A" w:rsidRDefault="00D44B8A">
      <w:pPr>
        <w:pStyle w:val="CommentText"/>
      </w:pPr>
      <w:r>
        <w:rPr>
          <w:rStyle w:val="CommentReference"/>
        </w:rPr>
        <w:annotationRef/>
      </w:r>
      <w:r w:rsidRPr="005E466F">
        <w:t>Modified for consistency of used terms and for customer ease.</w:t>
      </w:r>
    </w:p>
  </w:comment>
  <w:comment w:id="19" w:author="TRUSTe  " w:date="2014-06-04T22:03:00Z" w:initials="T">
    <w:p w14:paraId="69806BC6" w14:textId="45FC4AE8" w:rsidR="00D44B8A" w:rsidRDefault="00D44B8A">
      <w:pPr>
        <w:pStyle w:val="CommentText"/>
      </w:pPr>
      <w:ins w:id="23" w:author="TRUSTe  " w:date="2014-06-04T22:03:00Z">
        <w:r>
          <w:rPr>
            <w:rStyle w:val="CommentReference"/>
          </w:rPr>
          <w:annotationRef/>
        </w:r>
      </w:ins>
      <w:r>
        <w:t>TRUSTe requires merger disclosure.</w:t>
      </w:r>
    </w:p>
  </w:comment>
  <w:comment w:id="26" w:author="TRUSTe  " w:date="2014-06-04T19:38:00Z" w:initials="T">
    <w:p w14:paraId="2283E998" w14:textId="75BF8837" w:rsidR="00D44B8A" w:rsidRDefault="00D44B8A">
      <w:pPr>
        <w:pStyle w:val="CommentText"/>
      </w:pPr>
      <w:r>
        <w:rPr>
          <w:rStyle w:val="CommentReference"/>
        </w:rPr>
        <w:annotationRef/>
      </w:r>
      <w:r>
        <w:t>Mechanism to delete</w:t>
      </w:r>
    </w:p>
  </w:comment>
  <w:comment w:id="33" w:author="TRUSTe  " w:date="2014-06-05T00:59:00Z" w:initials="T">
    <w:p w14:paraId="68B917D7" w14:textId="391E4FA1" w:rsidR="00CE54F9" w:rsidRDefault="00CE54F9">
      <w:pPr>
        <w:pStyle w:val="CommentText"/>
      </w:pPr>
      <w:ins w:id="43" w:author="TRUSTe  " w:date="2014-06-05T00:59:00Z">
        <w:r>
          <w:rPr>
            <w:rStyle w:val="CommentReference"/>
          </w:rPr>
          <w:annotationRef/>
        </w:r>
      </w:ins>
      <w:r>
        <w:t>The presence of a “Email a Friend” feature on your site, requires an additional opt-out provision and this accompanying disclosure.</w:t>
      </w:r>
    </w:p>
  </w:comment>
  <w:comment w:id="48" w:author="TRUSTe  " w:date="2014-06-04T19:18:00Z" w:initials="T">
    <w:p w14:paraId="15A5BA46" w14:textId="77777777" w:rsidR="00D44B8A" w:rsidRDefault="00D44B8A">
      <w:pPr>
        <w:pStyle w:val="CommentText"/>
      </w:pPr>
      <w:ins w:id="55" w:author="TRUSTe  " w:date="2014-06-04T19:18:00Z">
        <w:r>
          <w:rPr>
            <w:rStyle w:val="CommentReference"/>
          </w:rPr>
          <w:annotationRef/>
        </w:r>
      </w:ins>
      <w:r w:rsidRPr="003064CF">
        <w:t xml:space="preserve">The presence of social media widgets (such as Facebook, Twitter, </w:t>
      </w:r>
      <w:proofErr w:type="spellStart"/>
      <w:r w:rsidRPr="003064CF">
        <w:t>Linkedin</w:t>
      </w:r>
      <w:proofErr w:type="spellEnd"/>
      <w:r w:rsidRPr="003064CF">
        <w:t xml:space="preserve"> or </w:t>
      </w:r>
      <w:proofErr w:type="spellStart"/>
      <w:r w:rsidRPr="003064CF">
        <w:t>AddThis</w:t>
      </w:r>
      <w:proofErr w:type="spellEnd"/>
      <w:r w:rsidRPr="003064CF">
        <w:t>) or other hosted mini-applets on your site requires the accompanying disclosure.</w:t>
      </w:r>
    </w:p>
  </w:comment>
  <w:comment w:id="59" w:author="TRUSTe  " w:date="2014-06-04T19:18:00Z" w:initials="T">
    <w:p w14:paraId="11E7DC9C" w14:textId="77777777" w:rsidR="00D44B8A" w:rsidRDefault="00D44B8A">
      <w:pPr>
        <w:pStyle w:val="CommentText"/>
      </w:pPr>
      <w:ins w:id="71" w:author="TRUSTe  " w:date="2014-06-04T19:18:00Z">
        <w:r>
          <w:rPr>
            <w:rStyle w:val="CommentReference"/>
          </w:rPr>
          <w:annotationRef/>
        </w:r>
      </w:ins>
      <w:r w:rsidRPr="003064CF">
        <w:t>The presence of 3</w:t>
      </w:r>
      <w:r w:rsidRPr="003064CF">
        <w:rPr>
          <w:vertAlign w:val="superscript"/>
        </w:rPr>
        <w:t>rd</w:t>
      </w:r>
      <w:r w:rsidRPr="003064CF">
        <w:t xml:space="preserve"> party links on your site requires this basic disclosure.</w:t>
      </w:r>
    </w:p>
  </w:comment>
  <w:comment w:id="73" w:author="TRUSTe  " w:date="2014-06-04T19:20:00Z" w:initials="T">
    <w:p w14:paraId="07070399" w14:textId="77777777" w:rsidR="00D44B8A" w:rsidRDefault="00D44B8A">
      <w:pPr>
        <w:pStyle w:val="CommentText"/>
      </w:pPr>
      <w:ins w:id="74" w:author="TRUSTe  " w:date="2014-06-04T19:20:00Z">
        <w:r>
          <w:rPr>
            <w:rStyle w:val="CommentReference"/>
          </w:rPr>
          <w:annotationRef/>
        </w:r>
      </w:ins>
      <w:r>
        <w:t>Modified for consistency of used terms and for customer ease.</w:t>
      </w:r>
    </w:p>
  </w:comment>
  <w:comment w:id="78" w:author="TRUSTe  " w:date="2014-06-04T22:51:00Z" w:initials="T">
    <w:p w14:paraId="197AF225" w14:textId="3B961D38" w:rsidR="00D44B8A" w:rsidRDefault="00D44B8A">
      <w:pPr>
        <w:pStyle w:val="CommentText"/>
      </w:pPr>
      <w:ins w:id="83" w:author="TRUSTe  " w:date="2014-06-04T22:50:00Z">
        <w:r>
          <w:rPr>
            <w:rStyle w:val="CommentReference"/>
          </w:rPr>
          <w:annotationRef/>
        </w:r>
      </w:ins>
      <w:r>
        <w:t>The availability of a Single Sign on feature on your site (such as Facebook Connect) requires this disclosure.</w:t>
      </w:r>
    </w:p>
  </w:comment>
  <w:comment w:id="91" w:author="TRUSTe  " w:date="2014-06-04T19:22:00Z" w:initials="T">
    <w:p w14:paraId="0D5542ED" w14:textId="4A2A1534" w:rsidR="00D44B8A" w:rsidRPr="001C2AA6" w:rsidRDefault="00D44B8A">
      <w:pPr>
        <w:pStyle w:val="CommentText"/>
        <w:rPr>
          <w:sz w:val="18"/>
          <w:szCs w:val="18"/>
        </w:rPr>
      </w:pPr>
      <w:ins w:id="92" w:author="TRUSTe  " w:date="2014-06-04T19:22:00Z">
        <w:r>
          <w:rPr>
            <w:rStyle w:val="CommentReference"/>
          </w:rPr>
          <w:annotationRef/>
        </w:r>
      </w:ins>
      <w:r>
        <w:t>Please add. Prior user notice if there are material changes to data collection is a TRUSTe requirement</w:t>
      </w:r>
    </w:p>
  </w:comment>
  <w:comment w:id="93" w:author="TRUSTe  " w:date="2014-06-04T23:57:00Z" w:initials="T">
    <w:p w14:paraId="06CB3C4B" w14:textId="7119A39A" w:rsidR="001421E7" w:rsidRDefault="001421E7">
      <w:pPr>
        <w:pStyle w:val="CommentText"/>
      </w:pPr>
      <w:r>
        <w:rPr>
          <w:rStyle w:val="CommentReference"/>
        </w:rPr>
        <w:annotationRef/>
      </w:r>
      <w:r w:rsidR="006D1AD5">
        <w:t>You may delete this security disclosure for sensitive PII as Yahoo! Store</w:t>
      </w:r>
      <w:r w:rsidR="007162E2">
        <w:t xml:space="preserve"> collects sensitive PII under their</w:t>
      </w:r>
      <w:r w:rsidR="006D1AD5">
        <w:t xml:space="preserve"> order and </w:t>
      </w:r>
      <w:r w:rsidR="008C63B5">
        <w:t>payment form</w:t>
      </w:r>
      <w:r w:rsidR="006D1AD5">
        <w:t>.</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Lucida Sans">
    <w:panose1 w:val="020B0602030504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731B2E"/>
    <w:multiLevelType w:val="hybridMultilevel"/>
    <w:tmpl w:val="D9A4157A"/>
    <w:lvl w:ilvl="0" w:tplc="60F065DC">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trackRevision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359D"/>
    <w:rsid w:val="0010032F"/>
    <w:rsid w:val="001328C7"/>
    <w:rsid w:val="001421E7"/>
    <w:rsid w:val="001B70C6"/>
    <w:rsid w:val="001C2AA6"/>
    <w:rsid w:val="00284420"/>
    <w:rsid w:val="00406285"/>
    <w:rsid w:val="004C2A86"/>
    <w:rsid w:val="006D1AD5"/>
    <w:rsid w:val="0070427D"/>
    <w:rsid w:val="007162E2"/>
    <w:rsid w:val="008571F2"/>
    <w:rsid w:val="008C63B5"/>
    <w:rsid w:val="009D5374"/>
    <w:rsid w:val="00A9359D"/>
    <w:rsid w:val="00A93EC7"/>
    <w:rsid w:val="00CE54F9"/>
    <w:rsid w:val="00D44B8A"/>
    <w:rsid w:val="00D868EE"/>
    <w:rsid w:val="00E247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07655A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9359D"/>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9359D"/>
    <w:rPr>
      <w:rFonts w:ascii="Times" w:hAnsi="Times"/>
      <w:b/>
      <w:bCs/>
      <w:sz w:val="36"/>
      <w:szCs w:val="36"/>
    </w:rPr>
  </w:style>
  <w:style w:type="character" w:styleId="Hyperlink">
    <w:name w:val="Hyperlink"/>
    <w:basedOn w:val="DefaultParagraphFont"/>
    <w:uiPriority w:val="99"/>
    <w:unhideWhenUsed/>
    <w:rsid w:val="00A9359D"/>
    <w:rPr>
      <w:color w:val="0000FF"/>
      <w:u w:val="single"/>
    </w:rPr>
  </w:style>
  <w:style w:type="character" w:customStyle="1" w:styleId="apple-converted-space">
    <w:name w:val="apple-converted-space"/>
    <w:basedOn w:val="DefaultParagraphFont"/>
    <w:rsid w:val="00A9359D"/>
  </w:style>
  <w:style w:type="paragraph" w:styleId="BalloonText">
    <w:name w:val="Balloon Text"/>
    <w:basedOn w:val="Normal"/>
    <w:link w:val="BalloonTextChar"/>
    <w:uiPriority w:val="99"/>
    <w:semiHidden/>
    <w:unhideWhenUsed/>
    <w:rsid w:val="00A9359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9359D"/>
    <w:rPr>
      <w:rFonts w:ascii="Lucida Grande" w:hAnsi="Lucida Grande" w:cs="Lucida Grande"/>
      <w:sz w:val="18"/>
      <w:szCs w:val="18"/>
    </w:rPr>
  </w:style>
  <w:style w:type="character" w:styleId="CommentReference">
    <w:name w:val="annotation reference"/>
    <w:basedOn w:val="DefaultParagraphFont"/>
    <w:uiPriority w:val="99"/>
    <w:semiHidden/>
    <w:unhideWhenUsed/>
    <w:rsid w:val="00A9359D"/>
    <w:rPr>
      <w:sz w:val="18"/>
      <w:szCs w:val="18"/>
    </w:rPr>
  </w:style>
  <w:style w:type="paragraph" w:styleId="CommentText">
    <w:name w:val="annotation text"/>
    <w:basedOn w:val="Normal"/>
    <w:link w:val="CommentTextChar"/>
    <w:uiPriority w:val="99"/>
    <w:unhideWhenUsed/>
    <w:rsid w:val="00A9359D"/>
  </w:style>
  <w:style w:type="character" w:customStyle="1" w:styleId="CommentTextChar">
    <w:name w:val="Comment Text Char"/>
    <w:basedOn w:val="DefaultParagraphFont"/>
    <w:link w:val="CommentText"/>
    <w:uiPriority w:val="99"/>
    <w:rsid w:val="00A9359D"/>
  </w:style>
  <w:style w:type="paragraph" w:styleId="CommentSubject">
    <w:name w:val="annotation subject"/>
    <w:basedOn w:val="CommentText"/>
    <w:next w:val="CommentText"/>
    <w:link w:val="CommentSubjectChar"/>
    <w:uiPriority w:val="99"/>
    <w:semiHidden/>
    <w:unhideWhenUsed/>
    <w:rsid w:val="00A9359D"/>
    <w:rPr>
      <w:b/>
      <w:bCs/>
      <w:sz w:val="20"/>
      <w:szCs w:val="20"/>
    </w:rPr>
  </w:style>
  <w:style w:type="character" w:customStyle="1" w:styleId="CommentSubjectChar">
    <w:name w:val="Comment Subject Char"/>
    <w:basedOn w:val="CommentTextChar"/>
    <w:link w:val="CommentSubject"/>
    <w:uiPriority w:val="99"/>
    <w:semiHidden/>
    <w:rsid w:val="00A9359D"/>
    <w:rPr>
      <w:b/>
      <w:bCs/>
      <w:sz w:val="20"/>
      <w:szCs w:val="20"/>
    </w:rPr>
  </w:style>
  <w:style w:type="paragraph" w:styleId="ListParagraph">
    <w:name w:val="List Paragraph"/>
    <w:basedOn w:val="Normal"/>
    <w:uiPriority w:val="34"/>
    <w:qFormat/>
    <w:rsid w:val="00D868EE"/>
    <w:pPr>
      <w:spacing w:after="200" w:line="276" w:lineRule="auto"/>
      <w:ind w:left="720"/>
      <w:contextualSpacing/>
    </w:pPr>
    <w:rPr>
      <w:rFonts w:eastAsiaTheme="minorHAnsi"/>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9359D"/>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9359D"/>
    <w:rPr>
      <w:rFonts w:ascii="Times" w:hAnsi="Times"/>
      <w:b/>
      <w:bCs/>
      <w:sz w:val="36"/>
      <w:szCs w:val="36"/>
    </w:rPr>
  </w:style>
  <w:style w:type="character" w:styleId="Hyperlink">
    <w:name w:val="Hyperlink"/>
    <w:basedOn w:val="DefaultParagraphFont"/>
    <w:uiPriority w:val="99"/>
    <w:unhideWhenUsed/>
    <w:rsid w:val="00A9359D"/>
    <w:rPr>
      <w:color w:val="0000FF"/>
      <w:u w:val="single"/>
    </w:rPr>
  </w:style>
  <w:style w:type="character" w:customStyle="1" w:styleId="apple-converted-space">
    <w:name w:val="apple-converted-space"/>
    <w:basedOn w:val="DefaultParagraphFont"/>
    <w:rsid w:val="00A9359D"/>
  </w:style>
  <w:style w:type="paragraph" w:styleId="BalloonText">
    <w:name w:val="Balloon Text"/>
    <w:basedOn w:val="Normal"/>
    <w:link w:val="BalloonTextChar"/>
    <w:uiPriority w:val="99"/>
    <w:semiHidden/>
    <w:unhideWhenUsed/>
    <w:rsid w:val="00A9359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9359D"/>
    <w:rPr>
      <w:rFonts w:ascii="Lucida Grande" w:hAnsi="Lucida Grande" w:cs="Lucida Grande"/>
      <w:sz w:val="18"/>
      <w:szCs w:val="18"/>
    </w:rPr>
  </w:style>
  <w:style w:type="character" w:styleId="CommentReference">
    <w:name w:val="annotation reference"/>
    <w:basedOn w:val="DefaultParagraphFont"/>
    <w:uiPriority w:val="99"/>
    <w:semiHidden/>
    <w:unhideWhenUsed/>
    <w:rsid w:val="00A9359D"/>
    <w:rPr>
      <w:sz w:val="18"/>
      <w:szCs w:val="18"/>
    </w:rPr>
  </w:style>
  <w:style w:type="paragraph" w:styleId="CommentText">
    <w:name w:val="annotation text"/>
    <w:basedOn w:val="Normal"/>
    <w:link w:val="CommentTextChar"/>
    <w:uiPriority w:val="99"/>
    <w:unhideWhenUsed/>
    <w:rsid w:val="00A9359D"/>
  </w:style>
  <w:style w:type="character" w:customStyle="1" w:styleId="CommentTextChar">
    <w:name w:val="Comment Text Char"/>
    <w:basedOn w:val="DefaultParagraphFont"/>
    <w:link w:val="CommentText"/>
    <w:uiPriority w:val="99"/>
    <w:rsid w:val="00A9359D"/>
  </w:style>
  <w:style w:type="paragraph" w:styleId="CommentSubject">
    <w:name w:val="annotation subject"/>
    <w:basedOn w:val="CommentText"/>
    <w:next w:val="CommentText"/>
    <w:link w:val="CommentSubjectChar"/>
    <w:uiPriority w:val="99"/>
    <w:semiHidden/>
    <w:unhideWhenUsed/>
    <w:rsid w:val="00A9359D"/>
    <w:rPr>
      <w:b/>
      <w:bCs/>
      <w:sz w:val="20"/>
      <w:szCs w:val="20"/>
    </w:rPr>
  </w:style>
  <w:style w:type="character" w:customStyle="1" w:styleId="CommentSubjectChar">
    <w:name w:val="Comment Subject Char"/>
    <w:basedOn w:val="CommentTextChar"/>
    <w:link w:val="CommentSubject"/>
    <w:uiPriority w:val="99"/>
    <w:semiHidden/>
    <w:rsid w:val="00A9359D"/>
    <w:rPr>
      <w:b/>
      <w:bCs/>
      <w:sz w:val="20"/>
      <w:szCs w:val="20"/>
    </w:rPr>
  </w:style>
  <w:style w:type="paragraph" w:styleId="ListParagraph">
    <w:name w:val="List Paragraph"/>
    <w:basedOn w:val="Normal"/>
    <w:uiPriority w:val="34"/>
    <w:qFormat/>
    <w:rsid w:val="00D868EE"/>
    <w:pPr>
      <w:spacing w:after="200" w:line="276" w:lineRule="auto"/>
      <w:ind w:left="720"/>
      <w:contextualSpacing/>
    </w:pPr>
    <w:rPr>
      <w:rFonts w:eastAsia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291441">
      <w:bodyDiv w:val="1"/>
      <w:marLeft w:val="0"/>
      <w:marRight w:val="0"/>
      <w:marTop w:val="0"/>
      <w:marBottom w:val="0"/>
      <w:divBdr>
        <w:top w:val="none" w:sz="0" w:space="0" w:color="auto"/>
        <w:left w:val="none" w:sz="0" w:space="0" w:color="auto"/>
        <w:bottom w:val="none" w:sz="0" w:space="0" w:color="auto"/>
        <w:right w:val="none" w:sz="0" w:space="0" w:color="auto"/>
      </w:divBdr>
      <w:divsChild>
        <w:div w:id="1020160408">
          <w:marLeft w:val="0"/>
          <w:marRight w:val="0"/>
          <w:marTop w:val="0"/>
          <w:marBottom w:val="0"/>
          <w:divBdr>
            <w:top w:val="none" w:sz="0" w:space="0" w:color="auto"/>
            <w:left w:val="none" w:sz="0" w:space="0" w:color="auto"/>
            <w:bottom w:val="none" w:sz="0" w:space="0" w:color="auto"/>
            <w:right w:val="none" w:sz="0" w:space="0" w:color="auto"/>
          </w:divBdr>
          <w:divsChild>
            <w:div w:id="208856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160616">
      <w:bodyDiv w:val="1"/>
      <w:marLeft w:val="0"/>
      <w:marRight w:val="0"/>
      <w:marTop w:val="0"/>
      <w:marBottom w:val="0"/>
      <w:divBdr>
        <w:top w:val="none" w:sz="0" w:space="0" w:color="auto"/>
        <w:left w:val="none" w:sz="0" w:space="0" w:color="auto"/>
        <w:bottom w:val="none" w:sz="0" w:space="0" w:color="auto"/>
        <w:right w:val="none" w:sz="0" w:space="0" w:color="auto"/>
      </w:divBdr>
    </w:div>
    <w:div w:id="626425064">
      <w:bodyDiv w:val="1"/>
      <w:marLeft w:val="0"/>
      <w:marRight w:val="0"/>
      <w:marTop w:val="0"/>
      <w:marBottom w:val="0"/>
      <w:divBdr>
        <w:top w:val="none" w:sz="0" w:space="0" w:color="auto"/>
        <w:left w:val="none" w:sz="0" w:space="0" w:color="auto"/>
        <w:bottom w:val="none" w:sz="0" w:space="0" w:color="auto"/>
        <w:right w:val="none" w:sz="0" w:space="0" w:color="auto"/>
      </w:divBdr>
    </w:div>
    <w:div w:id="1212308805">
      <w:bodyDiv w:val="1"/>
      <w:marLeft w:val="0"/>
      <w:marRight w:val="0"/>
      <w:marTop w:val="0"/>
      <w:marBottom w:val="0"/>
      <w:divBdr>
        <w:top w:val="none" w:sz="0" w:space="0" w:color="auto"/>
        <w:left w:val="none" w:sz="0" w:space="0" w:color="auto"/>
        <w:bottom w:val="none" w:sz="0" w:space="0" w:color="auto"/>
        <w:right w:val="none" w:sz="0" w:space="0" w:color="auto"/>
      </w:divBdr>
    </w:div>
    <w:div w:id="1552811095">
      <w:bodyDiv w:val="1"/>
      <w:marLeft w:val="0"/>
      <w:marRight w:val="0"/>
      <w:marTop w:val="0"/>
      <w:marBottom w:val="0"/>
      <w:divBdr>
        <w:top w:val="none" w:sz="0" w:space="0" w:color="auto"/>
        <w:left w:val="none" w:sz="0" w:space="0" w:color="auto"/>
        <w:bottom w:val="none" w:sz="0" w:space="0" w:color="auto"/>
        <w:right w:val="none" w:sz="0" w:space="0" w:color="auto"/>
      </w:divBdr>
    </w:div>
    <w:div w:id="175069205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comments.xml.rels><?xml version="1.0" encoding="UTF-8" standalone="yes"?>
<Relationships xmlns="http://schemas.openxmlformats.org/package/2006/relationships"><Relationship Id="rId1" Type="http://schemas.openxmlformats.org/officeDocument/2006/relationships/hyperlink" Target="http://www.truste.com/privacy-program-requirements/" TargetMode="External"/><Relationship Id="rId2" Type="http://schemas.openxmlformats.org/officeDocument/2006/relationships/hyperlink" Target="https://feedback-form.truste.com/watchdog/request" TargetMode="External"/><Relationship Id="rId3" Type="http://schemas.openxmlformats.org/officeDocument/2006/relationships/hyperlink" Target="http://www.networkadvertising.org/managing/opt_out.asp" TargetMode="External"/></Relationships>
</file>

<file path=word/_rels/document.xml.rels><?xml version="1.0" encoding="UTF-8" standalone="yes"?>
<Relationships xmlns="http://schemas.openxmlformats.org/package/2006/relationships"><Relationship Id="rId11" Type="http://schemas.openxmlformats.org/officeDocument/2006/relationships/hyperlink" Target="mailto:support@pospaper.com" TargetMode="External"/><Relationship Id="rId12" Type="http://schemas.openxmlformats.org/officeDocument/2006/relationships/hyperlink" Target="mailto:support@postpaper.com" TargetMode="External"/><Relationship Id="rId13" Type="http://schemas.openxmlformats.org/officeDocument/2006/relationships/hyperlink" Target="mailto:support@pospaper.com" TargetMode="External"/><Relationship Id="rId14" Type="http://schemas.openxmlformats.org/officeDocument/2006/relationships/hyperlink" Target="mailto:support@pospaper.com"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hyperlink" Target="http://www.truste.org/ivalidate.php?url=www.pospaper.com&amp;sealid=101" TargetMode="External"/><Relationship Id="rId8" Type="http://schemas.openxmlformats.org/officeDocument/2006/relationships/image" Target="media/image1.gif"/><Relationship Id="rId9" Type="http://schemas.openxmlformats.org/officeDocument/2006/relationships/hyperlink" Target="http://privacy.yahoo.com/privacy/us/" TargetMode="External"/><Relationship Id="rId10" Type="http://schemas.openxmlformats.org/officeDocument/2006/relationships/hyperlink" Target="https://reports.web.analytics.yahoo.com/optout,OptOut.vm?domain=a.analytics.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7</Pages>
  <Words>2753</Words>
  <Characters>15697</Characters>
  <Application>Microsoft Macintosh Word</Application>
  <DocSecurity>0</DocSecurity>
  <Lines>130</Lines>
  <Paragraphs>36</Paragraphs>
  <ScaleCrop>false</ScaleCrop>
  <Company>TRUSTe</Company>
  <LinksUpToDate>false</LinksUpToDate>
  <CharactersWithSpaces>18414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TRUSTe  </dc:creator>
  <cp:keywords/>
  <dc:description/>
  <cp:lastModifiedBy>TRUSTe  </cp:lastModifiedBy>
  <cp:revision>22</cp:revision>
  <dcterms:created xsi:type="dcterms:W3CDTF">2014-06-05T02:05:00Z</dcterms:created>
  <dcterms:modified xsi:type="dcterms:W3CDTF">2014-06-05T08:03:00Z</dcterms:modified>
</cp:coreProperties>
</file>